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80" w:rsidRPr="00935B40" w:rsidRDefault="002B6D80" w:rsidP="00FE1294">
      <w:pPr>
        <w:spacing w:after="0"/>
        <w:ind w:left="708" w:hanging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pPrChange w:id="0" w:author="Juan Ramon Lacalle Remigio" w:date="2018-01-11T22:35:00Z">
          <w:pPr>
            <w:spacing w:after="0"/>
            <w:jc w:val="both"/>
          </w:pPr>
        </w:pPrChange>
      </w:pPr>
      <w:r w:rsidRPr="00935B40">
        <w:rPr>
          <w:rFonts w:ascii="Times New Roman" w:eastAsia="MS Mincho" w:hAnsi="Times New Roman" w:cs="Times New Roman"/>
          <w:b/>
          <w:sz w:val="24"/>
          <w:szCs w:val="24"/>
          <w:u w:val="single"/>
          <w:lang w:eastAsia="ja-JP"/>
        </w:rPr>
        <w:t xml:space="preserve">Cuestiones </w:t>
      </w:r>
      <w:r w:rsidRPr="00935B40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(20% de la calificación del examen)</w:t>
      </w:r>
    </w:p>
    <w:p w:rsidR="00D7449A" w:rsidRPr="00935B40" w:rsidRDefault="002B6D80" w:rsidP="00D7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hAnsi="Times New Roman" w:cs="Times New Roman"/>
          <w:b/>
          <w:sz w:val="24"/>
          <w:szCs w:val="24"/>
        </w:rPr>
        <w:t>C</w:t>
      </w:r>
      <w:r w:rsidR="008729D9" w:rsidRPr="00935B40">
        <w:rPr>
          <w:rFonts w:ascii="Times New Roman" w:hAnsi="Times New Roman" w:cs="Times New Roman"/>
          <w:b/>
          <w:sz w:val="24"/>
          <w:szCs w:val="24"/>
        </w:rPr>
        <w:t>uestión 1.-</w:t>
      </w:r>
      <w:r w:rsidR="008729D9" w:rsidRPr="00935B40">
        <w:rPr>
          <w:rFonts w:ascii="Times New Roman" w:hAnsi="Times New Roman" w:cs="Times New Roman"/>
          <w:sz w:val="24"/>
          <w:szCs w:val="24"/>
        </w:rPr>
        <w:t xml:space="preserve"> </w:t>
      </w:r>
      <w:r w:rsidR="00D7449A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  <w:r w:rsid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contenido en gramos</w:t>
      </w:r>
      <w:r w:rsidR="00D7449A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 determinado medicamento sigue una distribución </w:t>
      </w:r>
      <w:r w:rsid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normal </w:t>
      </w:r>
      <w:r w:rsidR="00D7449A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N (7.5, 0.3), calcular en una muestra de tamaño 5 el intervalo que contendrá el 95% de los contenidos medios</w:t>
      </w:r>
      <w:r w:rsid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85B7C" w:rsidRPr="00935B40" w:rsidRDefault="00F85B7C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5D3C28" w:rsidRDefault="005D3C28" w:rsidP="00A932BE">
      <w:pPr>
        <w:pStyle w:val="NormalWeb"/>
        <w:spacing w:before="0" w:beforeAutospacing="0" w:after="0" w:afterAutospacing="0" w:line="276" w:lineRule="auto"/>
        <w:jc w:val="both"/>
      </w:pPr>
    </w:p>
    <w:p w:rsidR="005D3C28" w:rsidRPr="00935B40" w:rsidRDefault="005D3C28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F85B7C" w:rsidRPr="00935B40" w:rsidRDefault="00F85B7C" w:rsidP="00A932BE">
      <w:pPr>
        <w:pStyle w:val="NormalWeb"/>
        <w:spacing w:before="0" w:beforeAutospacing="0" w:after="0" w:afterAutospacing="0" w:line="276" w:lineRule="auto"/>
        <w:jc w:val="both"/>
      </w:pPr>
    </w:p>
    <w:p w:rsidR="00F85B7C" w:rsidRPr="00935B40" w:rsidRDefault="00F85B7C" w:rsidP="00A932BE">
      <w:pPr>
        <w:pStyle w:val="NormalWeb"/>
        <w:spacing w:before="0" w:beforeAutospacing="0" w:after="0" w:afterAutospacing="0" w:line="276" w:lineRule="auto"/>
        <w:jc w:val="both"/>
      </w:pPr>
    </w:p>
    <w:p w:rsidR="001D2156" w:rsidRPr="00935B40" w:rsidRDefault="001D7EEE" w:rsidP="001D2156">
      <w:pPr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b/>
          <w:sz w:val="24"/>
          <w:szCs w:val="24"/>
        </w:rPr>
        <w:t>Cuestión 2.-</w:t>
      </w:r>
      <w:r w:rsidRPr="00935B40">
        <w:rPr>
          <w:rFonts w:ascii="Times New Roman" w:hAnsi="Times New Roman" w:cs="Times New Roman"/>
          <w:sz w:val="24"/>
          <w:szCs w:val="24"/>
        </w:rPr>
        <w:t xml:space="preserve"> </w:t>
      </w:r>
      <w:r w:rsidR="001D2156" w:rsidRPr="00935B40">
        <w:rPr>
          <w:rFonts w:ascii="Times New Roman" w:hAnsi="Times New Roman" w:cs="Times New Roman"/>
          <w:sz w:val="24"/>
          <w:szCs w:val="24"/>
        </w:rPr>
        <w:t>Determinar el tamaño muestral usado en la realización de un test de hipótesis</w:t>
      </w:r>
    </w:p>
    <w:p w:rsidR="001D2156" w:rsidRPr="00935B40" w:rsidRDefault="001D2156" w:rsidP="001D2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H</w:t>
      </w:r>
      <w:r w:rsidRPr="00935B4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35B40">
        <w:rPr>
          <w:rFonts w:ascii="Times New Roman" w:hAnsi="Times New Roman" w:cs="Times New Roman"/>
          <w:sz w:val="24"/>
          <w:szCs w:val="24"/>
        </w:rPr>
        <w:t>: µ=10</w:t>
      </w:r>
    </w:p>
    <w:p w:rsidR="001D2156" w:rsidRPr="00935B40" w:rsidRDefault="001D2156" w:rsidP="001D2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H</w:t>
      </w:r>
      <w:r w:rsidRPr="00935B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5B40">
        <w:rPr>
          <w:rFonts w:ascii="Times New Roman" w:hAnsi="Times New Roman" w:cs="Times New Roman"/>
          <w:sz w:val="24"/>
          <w:szCs w:val="24"/>
        </w:rPr>
        <w:t>: µ≠10</w:t>
      </w:r>
    </w:p>
    <w:p w:rsidR="001D2156" w:rsidRPr="00935B40" w:rsidRDefault="001D2156" w:rsidP="001D2156">
      <w:pPr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Sabiendo que la distribución de la variable analizada era N</w:t>
      </w:r>
      <w:r w:rsidR="00935B40">
        <w:rPr>
          <w:rFonts w:ascii="Times New Roman" w:hAnsi="Times New Roman" w:cs="Times New Roman"/>
          <w:sz w:val="24"/>
          <w:szCs w:val="24"/>
        </w:rPr>
        <w:t xml:space="preserve"> </w:t>
      </w:r>
      <w:r w:rsidRPr="00935B40">
        <w:rPr>
          <w:rFonts w:ascii="Times New Roman" w:hAnsi="Times New Roman" w:cs="Times New Roman"/>
          <w:sz w:val="24"/>
          <w:szCs w:val="24"/>
        </w:rPr>
        <w:t>(µ; 2) y que la región de aceptación del test era R</w:t>
      </w:r>
      <w:r w:rsidRPr="00935B4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935B40">
        <w:rPr>
          <w:rFonts w:ascii="Times New Roman" w:hAnsi="Times New Roman" w:cs="Times New Roman"/>
          <w:sz w:val="24"/>
          <w:szCs w:val="24"/>
        </w:rPr>
        <w:t>: (9; 11). ¿Cuánto valdría la potencia del test si µ=12?</w:t>
      </w:r>
    </w:p>
    <w:p w:rsidR="00E61F00" w:rsidRPr="00935B40" w:rsidRDefault="00E61F00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1F00" w:rsidRPr="00935B40" w:rsidRDefault="00E61F00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32BE" w:rsidRPr="00935B40" w:rsidRDefault="00A932B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Default="005D3C28" w:rsidP="00002944">
      <w:pPr>
        <w:pStyle w:val="NormalWeb"/>
        <w:rPr>
          <w:b/>
        </w:rPr>
      </w:pPr>
    </w:p>
    <w:p w:rsidR="005D3C28" w:rsidRDefault="005D3C28" w:rsidP="00002944">
      <w:pPr>
        <w:pStyle w:val="NormalWeb"/>
        <w:rPr>
          <w:b/>
        </w:rPr>
      </w:pPr>
    </w:p>
    <w:p w:rsidR="005D3C28" w:rsidRDefault="005D3C28" w:rsidP="00002944">
      <w:pPr>
        <w:pStyle w:val="NormalWeb"/>
        <w:rPr>
          <w:b/>
        </w:rPr>
      </w:pPr>
    </w:p>
    <w:p w:rsidR="00002944" w:rsidRPr="00935B40" w:rsidRDefault="00E61F00" w:rsidP="00002944">
      <w:pPr>
        <w:pStyle w:val="NormalWeb"/>
      </w:pPr>
      <w:r w:rsidRPr="00935B40">
        <w:rPr>
          <w:b/>
        </w:rPr>
        <w:lastRenderedPageBreak/>
        <w:t>Cuestión3.-</w:t>
      </w:r>
      <w:r w:rsidRPr="00935B40">
        <w:t xml:space="preserve"> </w:t>
      </w:r>
      <w:r w:rsidR="00002944" w:rsidRPr="00935B40">
        <w:t>En la sala de pediatría de un hospital, el 60% de los pacientes son niñas. De los niños el 35% son menores de 24 meses. El 20% de las niñas tienen menos de 24 meses. Un pediatra que ingresa a la sala selecciona un niño al azar. Determine el valor de la probabilidad de que sea menor de 24 meses.</w:t>
      </w:r>
    </w:p>
    <w:p w:rsidR="00E61F00" w:rsidRPr="00935B40" w:rsidRDefault="00E61F00" w:rsidP="000029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5B7C" w:rsidRPr="00935B40" w:rsidRDefault="00F85B7C" w:rsidP="00A932BE">
      <w:pPr>
        <w:pStyle w:val="NormalWeb"/>
        <w:spacing w:before="0" w:beforeAutospacing="0" w:after="0" w:afterAutospacing="0" w:line="276" w:lineRule="auto"/>
        <w:jc w:val="both"/>
      </w:pPr>
    </w:p>
    <w:p w:rsidR="00702CF1" w:rsidRPr="00935B40" w:rsidRDefault="00702CF1" w:rsidP="00A932BE">
      <w:pPr>
        <w:pStyle w:val="NormalWeb"/>
        <w:spacing w:before="0" w:beforeAutospacing="0" w:after="0" w:afterAutospacing="0" w:line="276" w:lineRule="auto"/>
        <w:jc w:val="both"/>
      </w:pPr>
    </w:p>
    <w:p w:rsidR="00702CF1" w:rsidRPr="00935B40" w:rsidRDefault="00702CF1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5D3C28" w:rsidRDefault="005D3C28" w:rsidP="00A932BE">
      <w:pPr>
        <w:pStyle w:val="NormalWeb"/>
        <w:spacing w:before="0" w:beforeAutospacing="0" w:after="0" w:afterAutospacing="0" w:line="276" w:lineRule="auto"/>
        <w:jc w:val="both"/>
      </w:pPr>
    </w:p>
    <w:p w:rsidR="005D3C28" w:rsidRPr="00935B40" w:rsidRDefault="005D3C28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A932BE" w:rsidRPr="00935B40" w:rsidRDefault="00A932BE" w:rsidP="00A932BE">
      <w:pPr>
        <w:pStyle w:val="NormalWeb"/>
        <w:spacing w:before="0" w:beforeAutospacing="0" w:after="0" w:afterAutospacing="0" w:line="276" w:lineRule="auto"/>
        <w:jc w:val="both"/>
      </w:pPr>
    </w:p>
    <w:p w:rsidR="00702CF1" w:rsidRPr="00935B40" w:rsidRDefault="00702CF1" w:rsidP="00A932BE">
      <w:pPr>
        <w:pStyle w:val="NormalWeb"/>
        <w:spacing w:before="0" w:beforeAutospacing="0" w:after="0" w:afterAutospacing="0" w:line="276" w:lineRule="auto"/>
        <w:jc w:val="both"/>
      </w:pPr>
    </w:p>
    <w:p w:rsidR="00480321" w:rsidRPr="00935B40" w:rsidRDefault="00702CF1" w:rsidP="00480321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935B4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Cuestión 4.-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80321" w:rsidRPr="00935B40">
        <w:rPr>
          <w:rFonts w:ascii="Times New Roman" w:hAnsi="Times New Roman" w:cs="Times New Roman"/>
          <w:sz w:val="24"/>
          <w:szCs w:val="24"/>
          <w:lang w:val="es-ES_tradnl"/>
        </w:rPr>
        <w:t>Asocia las rectas de regresión  y = –x +16,  y = 2x – 12,  y = 0,5x + 5 a las nubes de puntos siguientes:</w:t>
      </w:r>
    </w:p>
    <w:p w:rsidR="00702CF1" w:rsidRPr="00935B40" w:rsidRDefault="00480321" w:rsidP="00B236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2B795F0" wp14:editId="57FFBA94">
            <wp:extent cx="3543300" cy="1085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1C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4507" w:rsidRPr="00935B40" w:rsidRDefault="00B23649" w:rsidP="00B23649">
      <w:pPr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  <w:lang w:val="es-ES_tradnl"/>
        </w:rPr>
        <w:t xml:space="preserve">Asigna los coeficientes de correlación lineal r = 0,4, r = –0,85 y r = 0,7, a las diagramas de dispersión anteriores. </w:t>
      </w:r>
      <w:r w:rsidR="00480321" w:rsidRPr="00935B40">
        <w:rPr>
          <w:rFonts w:ascii="Times New Roman" w:hAnsi="Times New Roman" w:cs="Times New Roman"/>
          <w:sz w:val="24"/>
          <w:szCs w:val="24"/>
        </w:rPr>
        <w:t>Justifica la</w:t>
      </w:r>
      <w:r w:rsidRPr="00935B40">
        <w:rPr>
          <w:rFonts w:ascii="Times New Roman" w:hAnsi="Times New Roman" w:cs="Times New Roman"/>
          <w:sz w:val="24"/>
          <w:szCs w:val="24"/>
        </w:rPr>
        <w:t>s</w:t>
      </w:r>
      <w:r w:rsidR="00480321" w:rsidRPr="00935B40">
        <w:rPr>
          <w:rFonts w:ascii="Times New Roman" w:hAnsi="Times New Roman" w:cs="Times New Roman"/>
          <w:sz w:val="24"/>
          <w:szCs w:val="24"/>
        </w:rPr>
        <w:t xml:space="preserve"> respuesta</w:t>
      </w:r>
      <w:r w:rsidRPr="00935B40">
        <w:rPr>
          <w:rFonts w:ascii="Times New Roman" w:hAnsi="Times New Roman" w:cs="Times New Roman"/>
          <w:sz w:val="24"/>
          <w:szCs w:val="24"/>
        </w:rPr>
        <w:t>s</w:t>
      </w:r>
      <w:r w:rsidR="00480321" w:rsidRPr="00935B40">
        <w:rPr>
          <w:rFonts w:ascii="Times New Roman" w:hAnsi="Times New Roman" w:cs="Times New Roman"/>
          <w:sz w:val="24"/>
          <w:szCs w:val="24"/>
        </w:rPr>
        <w:t>.</w:t>
      </w: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23649" w:rsidRPr="00935B40" w:rsidRDefault="00B23649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23649" w:rsidRPr="00935B40" w:rsidRDefault="00B23649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3649" w:rsidRPr="00935B40" w:rsidRDefault="00084FA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b/>
          <w:sz w:val="24"/>
          <w:szCs w:val="24"/>
        </w:rPr>
        <w:t>Cuestión 5</w:t>
      </w:r>
      <w:r w:rsidRPr="00935B40">
        <w:rPr>
          <w:rFonts w:ascii="Times New Roman" w:hAnsi="Times New Roman" w:cs="Times New Roman"/>
          <w:sz w:val="24"/>
          <w:szCs w:val="24"/>
        </w:rPr>
        <w:t xml:space="preserve">.- Determinar el cuartil </w:t>
      </w:r>
      <w:r w:rsidR="00936B3A" w:rsidRPr="00935B40">
        <w:rPr>
          <w:rFonts w:ascii="Times New Roman" w:hAnsi="Times New Roman" w:cs="Times New Roman"/>
          <w:sz w:val="24"/>
          <w:szCs w:val="24"/>
        </w:rPr>
        <w:t>superior</w:t>
      </w:r>
      <w:r w:rsidRPr="00935B40">
        <w:rPr>
          <w:rFonts w:ascii="Times New Roman" w:hAnsi="Times New Roman" w:cs="Times New Roman"/>
          <w:sz w:val="24"/>
          <w:szCs w:val="24"/>
        </w:rPr>
        <w:t xml:space="preserve"> de una distribución sabiendo:</w:t>
      </w:r>
    </w:p>
    <w:p w:rsidR="00C40E0F" w:rsidRPr="00935B40" w:rsidRDefault="00C40E0F" w:rsidP="00C40E0F">
      <w:pPr>
        <w:pStyle w:val="Prrafodelista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La distribución es simétrica.</w:t>
      </w:r>
    </w:p>
    <w:p w:rsidR="00084FA8" w:rsidRPr="00935B40" w:rsidRDefault="00084FA8" w:rsidP="00084FA8">
      <w:pPr>
        <w:pStyle w:val="Prrafodelista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El percentil 25 es 15.</w:t>
      </w:r>
    </w:p>
    <w:p w:rsidR="00084FA8" w:rsidRPr="00935B40" w:rsidRDefault="00084FA8" w:rsidP="00084FA8">
      <w:pPr>
        <w:pStyle w:val="Prrafodelista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La media es 30.</w:t>
      </w:r>
    </w:p>
    <w:p w:rsidR="00084FA8" w:rsidRPr="00935B40" w:rsidRDefault="00084FA8" w:rsidP="00084F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Justificar la respuesta.</w:t>
      </w: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00E" w:rsidRDefault="0030200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Pr="00935B40" w:rsidRDefault="005D3C2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00E" w:rsidRPr="00935B40" w:rsidRDefault="0030200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5E40" w:rsidRPr="008F5E40" w:rsidRDefault="008F5E40" w:rsidP="008F5E40">
      <w:pPr>
        <w:spacing w:before="100" w:beforeAutospacing="1" w:after="0" w:line="360" w:lineRule="auto"/>
        <w:rPr>
          <w:rFonts w:ascii="Times New Roman" w:eastAsia="Arial Unicode MS" w:hAnsi="Times New Roman" w:cs="Times New Roman"/>
          <w:sz w:val="24"/>
          <w:szCs w:val="24"/>
          <w:lang w:eastAsia="es-ES"/>
        </w:rPr>
      </w:pPr>
      <w:r w:rsidRPr="008F5E4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Cuestión 6</w:t>
      </w:r>
      <w:r w:rsidRPr="008F5E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.- </w:t>
      </w:r>
      <w:r w:rsidRPr="008F5E40">
        <w:rPr>
          <w:rFonts w:ascii="Times New Roman" w:eastAsia="Arial Unicode MS" w:hAnsi="Times New Roman" w:cs="Times New Roman"/>
          <w:sz w:val="24"/>
          <w:szCs w:val="24"/>
          <w:lang w:eastAsia="es-ES"/>
        </w:rPr>
        <w:t xml:space="preserve">En una determinada clase de alumnos de Medicina la distribución de sus pesos (en Kgrs.) presentan las siguientes medidas de síntesis. </w:t>
      </w:r>
    </w:p>
    <w:tbl>
      <w:tblPr>
        <w:tblStyle w:val="Tablaconcuadrcula1"/>
        <w:tblW w:w="0" w:type="auto"/>
        <w:jc w:val="center"/>
        <w:tblLook w:val="01E0" w:firstRow="1" w:lastRow="1" w:firstColumn="1" w:lastColumn="1" w:noHBand="0" w:noVBand="0"/>
      </w:tblPr>
      <w:tblGrid>
        <w:gridCol w:w="1134"/>
        <w:gridCol w:w="1134"/>
        <w:gridCol w:w="1296"/>
        <w:gridCol w:w="1134"/>
      </w:tblGrid>
      <w:tr w:rsidR="008F5E40" w:rsidRPr="008F5E40" w:rsidTr="008F5E40">
        <w:trPr>
          <w:jc w:val="center"/>
        </w:trPr>
        <w:tc>
          <w:tcPr>
            <w:tcW w:w="1134" w:type="dxa"/>
          </w:tcPr>
          <w:p w:rsidR="008F5E40" w:rsidRPr="008F5E40" w:rsidRDefault="008F5E40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8F5E40">
              <w:rPr>
                <w:rFonts w:eastAsia="Arial Unicode MS"/>
                <w:sz w:val="24"/>
                <w:szCs w:val="24"/>
              </w:rPr>
              <w:t>Peso</w:t>
            </w:r>
          </w:p>
        </w:tc>
        <w:tc>
          <w:tcPr>
            <w:tcW w:w="1134" w:type="dxa"/>
          </w:tcPr>
          <w:p w:rsidR="008F5E40" w:rsidRPr="008F5E40" w:rsidRDefault="008F5E40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8F5E40">
              <w:rPr>
                <w:rFonts w:eastAsia="Arial Unicode MS"/>
                <w:sz w:val="24"/>
                <w:szCs w:val="24"/>
              </w:rPr>
              <w:t>Media</w:t>
            </w:r>
          </w:p>
        </w:tc>
        <w:tc>
          <w:tcPr>
            <w:tcW w:w="1134" w:type="dxa"/>
          </w:tcPr>
          <w:p w:rsidR="008F5E40" w:rsidRPr="008F5E40" w:rsidRDefault="008F5E40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8F5E40">
              <w:rPr>
                <w:rFonts w:eastAsia="Arial Unicode MS"/>
                <w:sz w:val="24"/>
                <w:szCs w:val="24"/>
              </w:rPr>
              <w:t>Desviación típica</w:t>
            </w:r>
          </w:p>
        </w:tc>
        <w:tc>
          <w:tcPr>
            <w:tcW w:w="1134" w:type="dxa"/>
          </w:tcPr>
          <w:p w:rsidR="008F5E40" w:rsidRPr="008F5E40" w:rsidRDefault="008F5E40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8F5E40">
              <w:rPr>
                <w:rFonts w:eastAsia="Arial Unicode MS"/>
                <w:sz w:val="24"/>
                <w:szCs w:val="24"/>
              </w:rPr>
              <w:t>Peso alumn@</w:t>
            </w:r>
          </w:p>
        </w:tc>
      </w:tr>
      <w:tr w:rsidR="008F5E40" w:rsidRPr="008F5E40" w:rsidTr="008F5E40">
        <w:trPr>
          <w:jc w:val="center"/>
        </w:trPr>
        <w:tc>
          <w:tcPr>
            <w:tcW w:w="1134" w:type="dxa"/>
          </w:tcPr>
          <w:p w:rsidR="008F5E40" w:rsidRPr="008F5E40" w:rsidRDefault="008F5E40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8F5E40">
              <w:rPr>
                <w:rFonts w:eastAsia="Arial Unicode MS"/>
                <w:sz w:val="24"/>
                <w:szCs w:val="24"/>
              </w:rPr>
              <w:t>Hombres</w:t>
            </w:r>
          </w:p>
        </w:tc>
        <w:tc>
          <w:tcPr>
            <w:tcW w:w="1134" w:type="dxa"/>
          </w:tcPr>
          <w:p w:rsidR="008F5E40" w:rsidRPr="008F5E40" w:rsidRDefault="0046407E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935B40">
              <w:rPr>
                <w:rFonts w:eastAsia="Arial Unicode MS"/>
                <w:sz w:val="24"/>
                <w:szCs w:val="24"/>
              </w:rPr>
              <w:t>58</w:t>
            </w:r>
          </w:p>
        </w:tc>
        <w:tc>
          <w:tcPr>
            <w:tcW w:w="1134" w:type="dxa"/>
          </w:tcPr>
          <w:p w:rsidR="008F5E40" w:rsidRPr="008F5E40" w:rsidRDefault="0046407E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935B40">
              <w:rPr>
                <w:rFonts w:eastAsia="Arial Unicode MS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8F5E40" w:rsidRPr="008F5E40" w:rsidRDefault="0046407E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935B40">
              <w:rPr>
                <w:rFonts w:eastAsia="Arial Unicode MS"/>
                <w:sz w:val="24"/>
                <w:szCs w:val="24"/>
              </w:rPr>
              <w:t>64</w:t>
            </w:r>
          </w:p>
        </w:tc>
      </w:tr>
      <w:tr w:rsidR="008F5E40" w:rsidRPr="008F5E40" w:rsidTr="008F5E40">
        <w:trPr>
          <w:jc w:val="center"/>
        </w:trPr>
        <w:tc>
          <w:tcPr>
            <w:tcW w:w="1134" w:type="dxa"/>
          </w:tcPr>
          <w:p w:rsidR="008F5E40" w:rsidRPr="008F5E40" w:rsidRDefault="008F5E40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8F5E40">
              <w:rPr>
                <w:rFonts w:eastAsia="Arial Unicode MS"/>
                <w:sz w:val="24"/>
                <w:szCs w:val="24"/>
              </w:rPr>
              <w:t>Mujeres</w:t>
            </w:r>
          </w:p>
        </w:tc>
        <w:tc>
          <w:tcPr>
            <w:tcW w:w="1134" w:type="dxa"/>
          </w:tcPr>
          <w:p w:rsidR="008F5E40" w:rsidRPr="008F5E40" w:rsidRDefault="0046407E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935B40">
              <w:rPr>
                <w:rFonts w:eastAsia="Arial Unicode MS"/>
                <w:sz w:val="24"/>
                <w:szCs w:val="24"/>
              </w:rPr>
              <w:t>52</w:t>
            </w:r>
          </w:p>
        </w:tc>
        <w:tc>
          <w:tcPr>
            <w:tcW w:w="1134" w:type="dxa"/>
          </w:tcPr>
          <w:p w:rsidR="008F5E40" w:rsidRPr="008F5E40" w:rsidRDefault="0046407E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935B40">
              <w:rPr>
                <w:rFonts w:eastAsia="Arial Unicode MS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8F5E40" w:rsidRPr="008F5E40" w:rsidRDefault="0046407E" w:rsidP="008F5E40">
            <w:pPr>
              <w:spacing w:before="100" w:beforeAutospacing="1" w:line="360" w:lineRule="auto"/>
              <w:rPr>
                <w:rFonts w:eastAsia="Arial Unicode MS"/>
                <w:sz w:val="24"/>
                <w:szCs w:val="24"/>
              </w:rPr>
            </w:pPr>
            <w:r w:rsidRPr="00935B40">
              <w:rPr>
                <w:rFonts w:eastAsia="Arial Unicode MS"/>
                <w:sz w:val="24"/>
                <w:szCs w:val="24"/>
              </w:rPr>
              <w:t>62</w:t>
            </w:r>
          </w:p>
        </w:tc>
      </w:tr>
    </w:tbl>
    <w:p w:rsidR="008F5E40" w:rsidRPr="008F5E40" w:rsidRDefault="008F5E40" w:rsidP="008F5E40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5E40">
        <w:rPr>
          <w:rFonts w:ascii="Times New Roman" w:eastAsia="Arial Unicode MS" w:hAnsi="Times New Roman" w:cs="Times New Roman"/>
          <w:sz w:val="24"/>
          <w:szCs w:val="24"/>
          <w:lang w:eastAsia="es-ES"/>
        </w:rPr>
        <w:t>¿Cuál de los dos alumnos presenta un peso mayor en relación al grupo al que pertenece?</w:t>
      </w:r>
    </w:p>
    <w:p w:rsidR="008F5E40" w:rsidRPr="008F5E40" w:rsidRDefault="008F5E40" w:rsidP="008F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5E40">
        <w:rPr>
          <w:rFonts w:ascii="Times New Roman" w:eastAsia="Arial Unicode MS" w:hAnsi="Times New Roman" w:cs="Times New Roman"/>
          <w:sz w:val="24"/>
          <w:szCs w:val="24"/>
          <w:lang w:eastAsia="es-ES"/>
        </w:rPr>
        <w:t>Razonar la respuesta.</w:t>
      </w:r>
    </w:p>
    <w:p w:rsidR="0030200E" w:rsidRDefault="0030200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Default="005D3C2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3C28" w:rsidRPr="00935B40" w:rsidRDefault="005D3C2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00E" w:rsidRPr="00935B40" w:rsidRDefault="0030200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049F" w:rsidRDefault="00FB049F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Cuestión 7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.- Se dispone del coeficiente de variación de la estatura de un grupo de 25 niños medida en metros. Para poder comparar con otros estudios publicados necesito transformarlos a pies (1m= </w:t>
      </w:r>
      <w:smartTag w:uri="urn:schemas-microsoft-com:office:smarttags" w:element="metricconverter">
        <w:smartTagPr>
          <w:attr w:name="ProductID" w:val="3 pies"/>
        </w:smartTagPr>
        <w:r w:rsidRPr="00935B40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3 pies</w:t>
        </w:r>
      </w:smartTag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). ¿Cuánto valdrá el coeficiente de variación de la estatura medida en pies?</w:t>
      </w: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3C28" w:rsidRPr="00935B40" w:rsidRDefault="005D3C28" w:rsidP="00FB049F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0200E" w:rsidRPr="00935B40" w:rsidRDefault="0030200E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199C" w:rsidRPr="000F199C" w:rsidRDefault="000F199C" w:rsidP="000F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Cuestión 8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.- </w:t>
      </w:r>
      <w:r w:rsidRPr="000F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ha tomado una muestra aleatoria de 100 individuos a los que se ha medido el nivel de glucosa en sangre, obteniéndose una media muestral de 110 mg/cc. Se sabe que la desviación típica de la población es de 20 mg/cc. 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 w:rsidRPr="000F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intervalo de confianza, al 90%, para el nivel 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medio </w:t>
      </w:r>
      <w:r w:rsidRPr="000F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glucosa en sangre en la </w:t>
      </w:r>
      <w:r w:rsidR="005D3C28"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oblación resultó ser </w:t>
      </w:r>
      <w:r w:rsidR="00953586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(106 ;</w:t>
      </w:r>
      <w:r w:rsidRPr="000F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11</w:t>
      </w:r>
      <w:r w:rsidR="00953586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  <w:r w:rsidRPr="000F199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="005D3C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Interpretar los resultados. </w:t>
      </w:r>
      <w:r w:rsidRPr="000F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</w:t>
      </w:r>
      <w:r w:rsidR="00953586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de error</w:t>
      </w:r>
      <w:r w:rsidRPr="000F19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comete con la estimación anterior? </w:t>
      </w: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4507" w:rsidRPr="00935B40" w:rsidRDefault="003D4507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4507" w:rsidRPr="00935B40" w:rsidRDefault="003D4507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1B41F3" w:rsidRDefault="001B41F3" w:rsidP="001B41F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41F3">
        <w:rPr>
          <w:rFonts w:ascii="Times New Roman" w:hAnsi="Times New Roman" w:cs="Times New Roman"/>
          <w:b/>
          <w:sz w:val="24"/>
          <w:szCs w:val="24"/>
        </w:rPr>
        <w:t xml:space="preserve">Cuestión </w:t>
      </w:r>
      <w:r w:rsidR="00935B40" w:rsidRPr="00935B40">
        <w:rPr>
          <w:rFonts w:ascii="Times New Roman" w:hAnsi="Times New Roman" w:cs="Times New Roman"/>
          <w:b/>
          <w:sz w:val="24"/>
          <w:szCs w:val="24"/>
        </w:rPr>
        <w:t>9</w:t>
      </w:r>
      <w:r w:rsidRPr="001B41F3">
        <w:rPr>
          <w:rFonts w:ascii="Times New Roman" w:hAnsi="Times New Roman" w:cs="Times New Roman"/>
          <w:sz w:val="24"/>
          <w:szCs w:val="24"/>
        </w:rPr>
        <w:t xml:space="preserve">.- </w:t>
      </w:r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conjunto de datos bidimensionales (X, Y) tiene coeficiente de correlación 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 = </w:t>
      </w:r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>0.9, siendo las medias de las distribuciones marginales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 xml:space="preserve"> x</m:t>
            </m:r>
          </m:e>
        </m:acc>
      </m:oMath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 1,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E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ES"/>
              </w:rPr>
              <m:t>y</m:t>
            </m:r>
          </m:e>
        </m:acc>
      </m:oMath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 2. Se sabe que una de las cuatro ecuaciones siguientes corresponde a la recta de regresión de Y sobre X: </w:t>
      </w:r>
    </w:p>
    <w:p w:rsidR="001B41F3" w:rsidRPr="001B41F3" w:rsidRDefault="001B41F3" w:rsidP="001B41F3">
      <w:pPr>
        <w:numPr>
          <w:ilvl w:val="0"/>
          <w:numId w:val="36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= -x + 2 </w:t>
      </w:r>
    </w:p>
    <w:p w:rsidR="001B41F3" w:rsidRPr="001B41F3" w:rsidRDefault="001B41F3" w:rsidP="001B41F3">
      <w:pPr>
        <w:numPr>
          <w:ilvl w:val="0"/>
          <w:numId w:val="36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3x - y = 1 </w:t>
      </w:r>
    </w:p>
    <w:p w:rsidR="001B41F3" w:rsidRPr="001B41F3" w:rsidRDefault="001B41F3" w:rsidP="001B41F3">
      <w:pPr>
        <w:numPr>
          <w:ilvl w:val="0"/>
          <w:numId w:val="36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2x + y = 4 </w:t>
      </w:r>
    </w:p>
    <w:p w:rsidR="001B41F3" w:rsidRPr="001B41F3" w:rsidRDefault="001B41F3" w:rsidP="001B41F3">
      <w:pPr>
        <w:numPr>
          <w:ilvl w:val="0"/>
          <w:numId w:val="36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= x + 1 </w:t>
      </w:r>
    </w:p>
    <w:p w:rsidR="001B41F3" w:rsidRPr="001B41F3" w:rsidRDefault="001B41F3" w:rsidP="001B41F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41F3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Seleccionar razonadamente esta recta</w:t>
      </w: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C105D" w:rsidRDefault="00DC105D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C105D" w:rsidRDefault="00DC105D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C105D" w:rsidRDefault="00DC105D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C105D" w:rsidRDefault="00DC105D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C105D" w:rsidRPr="00935B40" w:rsidRDefault="00DC105D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7CEA" w:rsidRPr="00E47CEA" w:rsidRDefault="00E47CEA" w:rsidP="00E47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7CE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Cuestión 10</w:t>
      </w:r>
      <w:r w:rsidRPr="00E47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.- Aunque el tétanos es infrecuente en España, es mortal en el 70% de los casos. Si tres personas contraen el tétanos en el periodo de un año, ¿cuál es la probabilidad de que mueran al menos dos de los tres? </w:t>
      </w: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41F3" w:rsidRPr="00935B40" w:rsidRDefault="001B41F3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4454" w:rsidRPr="00935B40" w:rsidRDefault="00494454" w:rsidP="00A932B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935B40">
        <w:rPr>
          <w:rFonts w:ascii="Times New Roman" w:hAnsi="Times New Roman" w:cs="Times New Roman"/>
          <w:b/>
          <w:sz w:val="24"/>
          <w:szCs w:val="24"/>
        </w:rPr>
        <w:t>(80% de la calificación del examen)</w:t>
      </w:r>
    </w:p>
    <w:p w:rsidR="00CE441C" w:rsidRPr="00935B40" w:rsidRDefault="00CE441C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1.- El siguiente cuadro recoge las distribuciones marginales de dos variables independientes. 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35B4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8A5A7EC" wp14:editId="5627BF48">
            <wp:extent cx="2990850" cy="371475"/>
            <wp:effectExtent l="0" t="0" r="0" b="9525"/>
            <wp:docPr id="1" name="Imagen 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La frecuencia relativa conjunta de X=</w:t>
      </w:r>
      <w:r w:rsidR="005176C1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714EDE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</w:t>
      </w:r>
      <w:r w:rsidR="005176C1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Y=2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 </w:t>
      </w:r>
      <w:r w:rsidR="00AC4CF7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es:</w:t>
      </w:r>
    </w:p>
    <w:p w:rsidR="00CE441C" w:rsidRPr="00935B40" w:rsidRDefault="005176C1" w:rsidP="00A932B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0,0</w:t>
      </w:r>
      <w:r w:rsidR="00CE441C" w:rsidRPr="00935B40">
        <w:rPr>
          <w:rFonts w:ascii="Times New Roman" w:hAnsi="Times New Roman" w:cs="Times New Roman"/>
          <w:sz w:val="24"/>
          <w:szCs w:val="24"/>
        </w:rPr>
        <w:t>6</w:t>
      </w:r>
    </w:p>
    <w:p w:rsidR="00CE441C" w:rsidRPr="00935B40" w:rsidRDefault="00CE441C" w:rsidP="00A932B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0,04</w:t>
      </w:r>
    </w:p>
    <w:p w:rsidR="00CE441C" w:rsidRDefault="00CE441C" w:rsidP="00A932B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0,</w:t>
      </w:r>
      <w:r w:rsidR="0031760A">
        <w:rPr>
          <w:rFonts w:ascii="Times New Roman" w:hAnsi="Times New Roman" w:cs="Times New Roman"/>
          <w:sz w:val="24"/>
          <w:szCs w:val="24"/>
        </w:rPr>
        <w:t>12</w:t>
      </w:r>
    </w:p>
    <w:p w:rsidR="00A300CB" w:rsidRPr="00935B40" w:rsidRDefault="00A300CB" w:rsidP="00A932B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</w:t>
      </w:r>
      <w:r w:rsidR="0031760A">
        <w:rPr>
          <w:rFonts w:ascii="Times New Roman" w:hAnsi="Times New Roman" w:cs="Times New Roman"/>
          <w:sz w:val="24"/>
          <w:szCs w:val="24"/>
        </w:rPr>
        <w:t>20</w:t>
      </w:r>
    </w:p>
    <w:p w:rsidR="00E34909" w:rsidRPr="00935B40" w:rsidRDefault="00E34909" w:rsidP="007F1A4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2.- El diagrama de dispersión obtenido de una muestra bidimensional de 60 observaciones se recoge en el siguiente gráfico. 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35B4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DE20FFC" wp14:editId="748C26C9">
            <wp:extent cx="1905000" cy="1932810"/>
            <wp:effectExtent l="0" t="0" r="0" b="0"/>
            <wp:docPr id="2" name="Imagen 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612" cy="19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coeficiente de determinación correspondiente a este ajuste podría ser:</w:t>
      </w:r>
    </w:p>
    <w:p w:rsidR="00E34909" w:rsidRPr="00935B40" w:rsidRDefault="00E34909" w:rsidP="00A932BE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-1,15</w:t>
      </w:r>
    </w:p>
    <w:p w:rsidR="0031760A" w:rsidRPr="00935B40" w:rsidRDefault="0031760A" w:rsidP="0031760A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-0,82</w:t>
      </w:r>
    </w:p>
    <w:p w:rsidR="00E34909" w:rsidRPr="00935B40" w:rsidRDefault="00E34909" w:rsidP="00A932BE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0,15</w:t>
      </w:r>
    </w:p>
    <w:p w:rsidR="00E34909" w:rsidRPr="00935B40" w:rsidRDefault="00E34909" w:rsidP="00A932BE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0,82</w:t>
      </w:r>
    </w:p>
    <w:p w:rsidR="00A74FC4" w:rsidRPr="00935B40" w:rsidRDefault="00A74FC4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3.- En un laboratorio se sabe por experiencia que el 10% de las muestras de cierto cultivo se  deterioran al cabo de un mes. El test utilizado para saber si una muestra está deteriorada da positivo el 90% de las veces cuando la muestra está deteriorada,  y el 10% de las veces que no lo está. La probabilidad de que </w:t>
      </w:r>
      <w:r w:rsidR="002A1787">
        <w:rPr>
          <w:rFonts w:ascii="Times New Roman" w:hAnsi="Times New Roman" w:cs="Times New Roman"/>
          <w:sz w:val="24"/>
          <w:szCs w:val="24"/>
        </w:rPr>
        <w:t xml:space="preserve">siendo </w:t>
      </w:r>
      <w:r w:rsidRPr="00935B40">
        <w:rPr>
          <w:rFonts w:ascii="Times New Roman" w:hAnsi="Times New Roman" w:cs="Times New Roman"/>
          <w:sz w:val="24"/>
          <w:szCs w:val="24"/>
        </w:rPr>
        <w:t xml:space="preserve">el test positivo </w:t>
      </w:r>
      <w:r w:rsidR="002A1787">
        <w:rPr>
          <w:rFonts w:ascii="Times New Roman" w:hAnsi="Times New Roman" w:cs="Times New Roman"/>
          <w:sz w:val="24"/>
          <w:szCs w:val="24"/>
        </w:rPr>
        <w:t>la muestra no esté deteriorada es</w:t>
      </w:r>
      <w:r w:rsidRPr="00935B40">
        <w:rPr>
          <w:rFonts w:ascii="Times New Roman" w:hAnsi="Times New Roman" w:cs="Times New Roman"/>
          <w:sz w:val="24"/>
          <w:szCs w:val="24"/>
        </w:rPr>
        <w:t>:</w:t>
      </w:r>
    </w:p>
    <w:p w:rsidR="00A74FC4" w:rsidRPr="00935B40" w:rsidRDefault="00A74FC4" w:rsidP="00A932BE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0,</w:t>
      </w:r>
      <w:r w:rsidR="002A1787">
        <w:rPr>
          <w:rFonts w:ascii="Times New Roman" w:hAnsi="Times New Roman" w:cs="Times New Roman"/>
          <w:sz w:val="24"/>
          <w:szCs w:val="24"/>
        </w:rPr>
        <w:t>1</w:t>
      </w:r>
      <w:r w:rsidR="0031760A">
        <w:rPr>
          <w:rFonts w:ascii="Times New Roman" w:hAnsi="Times New Roman" w:cs="Times New Roman"/>
          <w:sz w:val="24"/>
          <w:szCs w:val="24"/>
        </w:rPr>
        <w:t>0</w:t>
      </w:r>
    </w:p>
    <w:p w:rsidR="0031760A" w:rsidRPr="00935B40" w:rsidRDefault="0031760A" w:rsidP="0031760A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31760A" w:rsidRDefault="0031760A" w:rsidP="00A932BE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A74FC4" w:rsidRPr="0031760A" w:rsidRDefault="00A74FC4" w:rsidP="00CA6191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760A">
        <w:rPr>
          <w:rFonts w:ascii="Times New Roman" w:hAnsi="Times New Roman" w:cs="Times New Roman"/>
          <w:sz w:val="24"/>
          <w:szCs w:val="24"/>
        </w:rPr>
        <w:t>0,</w:t>
      </w:r>
      <w:r w:rsidR="002A1787" w:rsidRPr="0031760A">
        <w:rPr>
          <w:rFonts w:ascii="Times New Roman" w:hAnsi="Times New Roman" w:cs="Times New Roman"/>
          <w:sz w:val="24"/>
          <w:szCs w:val="24"/>
        </w:rPr>
        <w:t>9</w:t>
      </w:r>
      <w:r w:rsidR="0031760A">
        <w:rPr>
          <w:rFonts w:ascii="Times New Roman" w:hAnsi="Times New Roman" w:cs="Times New Roman"/>
          <w:sz w:val="24"/>
          <w:szCs w:val="24"/>
        </w:rPr>
        <w:t>0</w:t>
      </w:r>
    </w:p>
    <w:p w:rsidR="00603929" w:rsidRPr="00935B40" w:rsidRDefault="00603929" w:rsidP="0060392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4.- La función de probabilidad de una variable aleatoria discreta que sólo puede tomar valores x=1, 4, 5, 7, 9, 10, 12 es </w:t>
      </w:r>
      <m:oMath>
        <m:r>
          <w:rPr>
            <w:rFonts w:ascii="Cambria Math" w:hAnsi="Cambria Math" w:cs="Times New Roman"/>
            <w:sz w:val="24"/>
            <w:szCs w:val="24"/>
          </w:rPr>
          <m:t>P(X=x)=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</m:oMath>
    </w:p>
    <w:p w:rsidR="00603929" w:rsidRPr="00935B40" w:rsidRDefault="00603929" w:rsidP="0060392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5B40">
        <w:rPr>
          <w:rFonts w:ascii="Times New Roman" w:eastAsiaTheme="minorEastAsia" w:hAnsi="Times New Roman" w:cs="Times New Roman"/>
          <w:sz w:val="24"/>
          <w:szCs w:val="24"/>
        </w:rPr>
        <w:t>El valor de k para que P sea una función de probabilidad es:</w:t>
      </w:r>
    </w:p>
    <w:p w:rsidR="00603929" w:rsidRPr="00935B40" w:rsidRDefault="00603929" w:rsidP="00603929">
      <w:pPr>
        <w:pStyle w:val="Prrafodelista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5B40">
        <w:rPr>
          <w:rFonts w:ascii="Times New Roman" w:eastAsiaTheme="minorEastAsia" w:hAnsi="Times New Roman" w:cs="Times New Roman"/>
          <w:sz w:val="24"/>
          <w:szCs w:val="24"/>
        </w:rPr>
        <w:t>1/7</w:t>
      </w:r>
    </w:p>
    <w:p w:rsidR="00603929" w:rsidRPr="00935B40" w:rsidRDefault="00603929" w:rsidP="00603929">
      <w:pPr>
        <w:pStyle w:val="Prrafodelista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5B40">
        <w:rPr>
          <w:rFonts w:ascii="Times New Roman" w:eastAsiaTheme="minorEastAsia" w:hAnsi="Times New Roman" w:cs="Times New Roman"/>
          <w:sz w:val="24"/>
          <w:szCs w:val="24"/>
        </w:rPr>
        <w:t>1/48</w:t>
      </w:r>
    </w:p>
    <w:p w:rsidR="00603929" w:rsidRPr="00935B40" w:rsidRDefault="00603929" w:rsidP="00603929">
      <w:pPr>
        <w:pStyle w:val="Prrafodelista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35B40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31760A">
        <w:rPr>
          <w:rFonts w:ascii="Times New Roman" w:eastAsiaTheme="minorEastAsia" w:hAnsi="Times New Roman" w:cs="Times New Roman"/>
          <w:sz w:val="24"/>
          <w:szCs w:val="24"/>
        </w:rPr>
        <w:t>6</w:t>
      </w:r>
    </w:p>
    <w:p w:rsidR="00603929" w:rsidRPr="00935B40" w:rsidRDefault="0031760A" w:rsidP="00603929">
      <w:pPr>
        <w:pStyle w:val="Prrafodelista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48</w:t>
      </w:r>
    </w:p>
    <w:p w:rsidR="00032917" w:rsidRPr="00935B40" w:rsidRDefault="00032917" w:rsidP="00A932BE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5.  La probabilidad de que un hombre viva 10 años más es 1/5, y la probabilidad de que su esposa viva 10 años más es 1/4; pero, si su esposo vive, esta probabilidad es 1/3. Entonces la probabilidad de que </w:t>
      </w:r>
      <w:r w:rsidR="0074751E"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los dos </w:t>
      </w: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esté</w:t>
      </w:r>
      <w:r w:rsidR="0074751E"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n</w:t>
      </w: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vivo</w:t>
      </w:r>
      <w:r w:rsidR="0074751E"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</w:t>
      </w: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dentro de diez años corresponde a: </w:t>
      </w:r>
    </w:p>
    <w:p w:rsidR="00032917" w:rsidRPr="00935B40" w:rsidRDefault="00032917" w:rsidP="00A932BE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1/3</w:t>
      </w:r>
    </w:p>
    <w:p w:rsidR="00032917" w:rsidRPr="00935B40" w:rsidRDefault="00B06775" w:rsidP="00A932BE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1/5</w:t>
      </w:r>
    </w:p>
    <w:p w:rsidR="00032917" w:rsidRPr="00935B40" w:rsidRDefault="00032917" w:rsidP="00A932BE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23/60</w:t>
      </w:r>
    </w:p>
    <w:p w:rsidR="00032917" w:rsidRPr="00935B40" w:rsidRDefault="00B06775" w:rsidP="00A932BE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1/15</w:t>
      </w:r>
    </w:p>
    <w:p w:rsidR="00DC72BC" w:rsidRPr="00935B40" w:rsidRDefault="00DC72BC" w:rsidP="00A932BE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6.- El 40% de los pacientes </w:t>
      </w:r>
      <w:bookmarkStart w:id="1" w:name="_Hlk503473522"/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que </w:t>
      </w:r>
      <w:del w:id="2" w:author="Juan Ramon Lacalle Remigio" w:date="2018-01-11T22:35:00Z">
        <w:r w:rsidRPr="00935B40" w:rsidDel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delText>asisten con el Dr. Mata Lozano</w:delText>
        </w:r>
      </w:del>
      <w:ins w:id="3" w:author="Juan Ramon Lacalle Remigio" w:date="2018-01-11T22:35:00Z">
        <w:r w:rsidR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son atendidos en una consulta de ORL</w:t>
        </w:r>
      </w:ins>
      <w:bookmarkEnd w:id="1"/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padece</w:t>
      </w:r>
      <w:ins w:id="4" w:author="Juan Ramon Lacalle Remigio" w:date="2018-01-11T22:36:00Z">
        <w:r w:rsidR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n</w:t>
        </w:r>
      </w:ins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otitis media. </w:t>
      </w:r>
      <w:bookmarkStart w:id="5" w:name="_Hlk503473597"/>
      <w:ins w:id="6" w:author="Juan Ramon Lacalle Remigio" w:date="2018-01-11T22:37:00Z">
        <w:r w:rsidR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 xml:space="preserve">¿Cuál es </w:t>
        </w:r>
      </w:ins>
      <w:del w:id="7" w:author="Juan Ramon Lacalle Remigio" w:date="2018-01-11T22:37:00Z">
        <w:r w:rsidRPr="00935B40" w:rsidDel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delText xml:space="preserve"> E</w:delText>
        </w:r>
      </w:del>
      <w:ins w:id="8" w:author="Juan Ramon Lacalle Remigio" w:date="2018-01-11T22:37:00Z">
        <w:r w:rsidR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e</w:t>
        </w:r>
      </w:ins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 número medio</w:t>
      </w:r>
      <w:del w:id="9" w:author="Juan Ramon Lacalle Remigio" w:date="2018-01-11T22:37:00Z">
        <w:r w:rsidRPr="00935B40" w:rsidDel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delText xml:space="preserve"> </w:delText>
        </w:r>
      </w:del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de pacientes con otitis entre 20 pacientes atendidos en la consulta</w:t>
      </w:r>
      <w:ins w:id="10" w:author="Juan Ramon Lacalle Remigio" w:date="2018-01-11T22:37:00Z">
        <w:r w:rsidR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?</w:t>
        </w:r>
      </w:ins>
      <w:bookmarkEnd w:id="5"/>
      <w:del w:id="11" w:author="Juan Ramon Lacalle Remigio" w:date="2018-01-11T22:37:00Z">
        <w:r w:rsidR="002034F6" w:rsidRPr="00935B40" w:rsidDel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delText xml:space="preserve"> </w:delText>
        </w:r>
        <w:r w:rsidR="000C464F" w:rsidRPr="00935B40" w:rsidDel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delText xml:space="preserve">del Dr. Mata </w:delText>
        </w:r>
        <w:r w:rsidR="002034F6" w:rsidRPr="00935B40" w:rsidDel="00FE1294">
          <w:rPr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delText>es:</w:delText>
        </w:r>
      </w:del>
    </w:p>
    <w:p w:rsidR="0031760A" w:rsidRPr="00935B40" w:rsidRDefault="0031760A" w:rsidP="0031760A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4</w:t>
      </w:r>
    </w:p>
    <w:p w:rsidR="00DC72BC" w:rsidRPr="00935B40" w:rsidRDefault="00CD46A2" w:rsidP="00A932BE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5</w:t>
      </w:r>
    </w:p>
    <w:p w:rsidR="00DC72BC" w:rsidRPr="00935B40" w:rsidRDefault="00CD46A2" w:rsidP="00A932BE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8</w:t>
      </w:r>
    </w:p>
    <w:p w:rsidR="00DC72BC" w:rsidRPr="00935B40" w:rsidRDefault="00DC72BC" w:rsidP="00A932BE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20</w:t>
      </w:r>
    </w:p>
    <w:p w:rsidR="00C15F22" w:rsidRPr="00935B40" w:rsidRDefault="00C15F22" w:rsidP="00A932BE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7.- ¿Qué modelo de probabilidad consideras más adecuado para la variable aleatoria que representa el número de </w:t>
      </w:r>
      <w:r w:rsidR="007256F6" w:rsidRPr="00935B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pacientes</w:t>
      </w:r>
      <w:r w:rsidRPr="00935B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que entran en una consulta de un Centro de salud durante una hora?</w:t>
      </w:r>
    </w:p>
    <w:p w:rsidR="0031760A" w:rsidRPr="002A1787" w:rsidRDefault="0031760A" w:rsidP="0031760A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del w:id="12" w:author="Juan Ramon Lacalle Remigio" w:date="2018-01-11T22:38:00Z">
        <w:r w:rsidRPr="00935B40" w:rsidDel="00FE129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delText>Bernuille</w:delText>
        </w:r>
      </w:del>
      <w:ins w:id="13" w:author="Juan Ramon Lacalle Remigio" w:date="2018-01-11T22:38:00Z">
        <w:r w:rsidR="00FE1294" w:rsidRPr="00935B40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Bern</w:t>
        </w:r>
        <w:r w:rsidR="00FE129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o</w:t>
        </w:r>
      </w:ins>
      <w:ins w:id="14" w:author="Juan Ramon Lacalle Remigio" w:date="2018-01-11T22:39:00Z">
        <w:r w:rsidR="00FE129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u</w:t>
        </w:r>
      </w:ins>
      <w:ins w:id="15" w:author="Juan Ramon Lacalle Remigio" w:date="2018-01-11T22:38:00Z">
        <w:r w:rsidR="00FE1294" w:rsidRPr="00935B40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ll</w:t>
        </w:r>
        <w:r w:rsidR="00FE1294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i</w:t>
        </w:r>
      </w:ins>
    </w:p>
    <w:p w:rsidR="0031760A" w:rsidRPr="00935B40" w:rsidRDefault="0031760A" w:rsidP="0031760A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Binomial</w:t>
      </w:r>
    </w:p>
    <w:p w:rsidR="008522C1" w:rsidRPr="00935B40" w:rsidRDefault="008522C1" w:rsidP="00A932BE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</w:t>
      </w:r>
    </w:p>
    <w:p w:rsidR="008522C1" w:rsidRPr="00935B40" w:rsidRDefault="008522C1" w:rsidP="00A932BE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Poisson</w:t>
      </w:r>
    </w:p>
    <w:p w:rsidR="00702CF1" w:rsidRPr="00935B40" w:rsidRDefault="007256F6" w:rsidP="00A932BE">
      <w:pPr>
        <w:pStyle w:val="NormalWeb"/>
        <w:spacing w:before="0" w:beforeAutospacing="0" w:after="0" w:afterAutospacing="0" w:line="276" w:lineRule="auto"/>
        <w:jc w:val="both"/>
      </w:pPr>
      <w:r w:rsidRPr="00935B40">
        <w:t>8.- Si para la pregunta anterior la varianza es 25. El nº medio de pacientes en una hora seria:</w:t>
      </w:r>
    </w:p>
    <w:p w:rsidR="0031760A" w:rsidRPr="00935B40" w:rsidRDefault="0031760A" w:rsidP="0031760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935B40">
        <w:t>1</w:t>
      </w:r>
    </w:p>
    <w:p w:rsidR="0031760A" w:rsidRPr="00935B40" w:rsidRDefault="0031760A" w:rsidP="0031760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935B40">
        <w:t>5</w:t>
      </w:r>
    </w:p>
    <w:p w:rsidR="007256F6" w:rsidRPr="00935B40" w:rsidRDefault="00B15110" w:rsidP="00A932BE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935B40">
        <w:t>2</w:t>
      </w:r>
      <w:r w:rsidR="007256F6" w:rsidRPr="00935B40">
        <w:t>5</w:t>
      </w:r>
    </w:p>
    <w:p w:rsidR="007256F6" w:rsidRPr="00935B40" w:rsidRDefault="007256F6" w:rsidP="00A932BE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</w:pPr>
      <w:r w:rsidRPr="00935B40">
        <w:t>125</w:t>
      </w:r>
    </w:p>
    <w:p w:rsidR="00ED409B" w:rsidRPr="00935B40" w:rsidRDefault="00ED409B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9.- De una variable X tenemos la siguiente información:</w:t>
      </w:r>
    </w:p>
    <w:p w:rsidR="00ED409B" w:rsidRPr="00935B40" w:rsidRDefault="00ED409B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1"/>
        <w:tblW w:w="0" w:type="auto"/>
        <w:tblLook w:val="01E0" w:firstRow="1" w:lastRow="1" w:firstColumn="1" w:lastColumn="1" w:noHBand="0" w:noVBand="0"/>
      </w:tblPr>
      <w:tblGrid>
        <w:gridCol w:w="1548"/>
        <w:gridCol w:w="3420"/>
        <w:gridCol w:w="1515"/>
        <w:gridCol w:w="2161"/>
      </w:tblGrid>
      <w:tr w:rsidR="00ED409B" w:rsidRPr="00935B40" w:rsidTr="00E57406">
        <w:tc>
          <w:tcPr>
            <w:tcW w:w="1548" w:type="dxa"/>
          </w:tcPr>
          <w:p w:rsidR="00ED409B" w:rsidRPr="00935B40" w:rsidRDefault="00ED409B" w:rsidP="00A932B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35B40">
              <w:rPr>
                <w:sz w:val="24"/>
                <w:szCs w:val="24"/>
              </w:rPr>
              <w:t>Media=5,6</w:t>
            </w:r>
          </w:p>
        </w:tc>
        <w:tc>
          <w:tcPr>
            <w:tcW w:w="3420" w:type="dxa"/>
          </w:tcPr>
          <w:p w:rsidR="00ED409B" w:rsidRPr="00935B40" w:rsidRDefault="00ED409B" w:rsidP="00A932B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35B40">
              <w:rPr>
                <w:sz w:val="24"/>
                <w:szCs w:val="24"/>
              </w:rPr>
              <w:t>Error típico de la media=0,09</w:t>
            </w:r>
          </w:p>
        </w:tc>
        <w:tc>
          <w:tcPr>
            <w:tcW w:w="1515" w:type="dxa"/>
          </w:tcPr>
          <w:p w:rsidR="00ED409B" w:rsidRPr="00935B40" w:rsidRDefault="00ED409B" w:rsidP="00A932B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35B40">
              <w:rPr>
                <w:sz w:val="24"/>
                <w:szCs w:val="24"/>
              </w:rPr>
              <w:t>Mediana=5,5</w:t>
            </w:r>
          </w:p>
        </w:tc>
        <w:tc>
          <w:tcPr>
            <w:tcW w:w="2161" w:type="dxa"/>
          </w:tcPr>
          <w:p w:rsidR="00ED409B" w:rsidRPr="00935B40" w:rsidRDefault="00ED409B" w:rsidP="00A932B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35B40">
              <w:rPr>
                <w:sz w:val="24"/>
                <w:szCs w:val="24"/>
              </w:rPr>
              <w:t>Varianza de X=0,81</w:t>
            </w:r>
          </w:p>
        </w:tc>
      </w:tr>
    </w:tbl>
    <w:p w:rsidR="00ED409B" w:rsidRPr="00935B40" w:rsidRDefault="00ED409B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409B" w:rsidRPr="00935B40" w:rsidRDefault="00ED409B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sujetos estudiados es:</w:t>
      </w:r>
    </w:p>
    <w:p w:rsidR="00ED409B" w:rsidRPr="00935B40" w:rsidRDefault="00ED409B" w:rsidP="00A932BE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10</w:t>
      </w:r>
    </w:p>
    <w:p w:rsidR="00ED409B" w:rsidRPr="00935B40" w:rsidRDefault="00ED409B" w:rsidP="00A932BE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70</w:t>
      </w:r>
    </w:p>
    <w:p w:rsidR="0031760A" w:rsidRDefault="00ED409B" w:rsidP="0031760A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88</w:t>
      </w:r>
    </w:p>
    <w:p w:rsidR="00ED409B" w:rsidRPr="0031760A" w:rsidRDefault="0031760A" w:rsidP="00637811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760A">
        <w:rPr>
          <w:rFonts w:ascii="Times New Roman" w:eastAsia="Times New Roman" w:hAnsi="Times New Roman" w:cs="Times New Roman"/>
          <w:sz w:val="24"/>
          <w:szCs w:val="24"/>
          <w:lang w:eastAsia="es-ES"/>
        </w:rPr>
        <w:t>100</w:t>
      </w:r>
    </w:p>
    <w:p w:rsidR="00AA241F" w:rsidRPr="00935B40" w:rsidRDefault="00AA241F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10.- En un estudio que compara la eficacia de dos tratamientos, se observa que la diferencia entre ellos es del 5% (intervalo de confianza al 95%: -2,11% a 7,89%). ¿Cuál de las siguientes afirmaciones es cierta?</w:t>
      </w:r>
    </w:p>
    <w:p w:rsidR="00AA241F" w:rsidRPr="00935B40" w:rsidRDefault="00AA241F" w:rsidP="00A932BE">
      <w:pPr>
        <w:numPr>
          <w:ilvl w:val="0"/>
          <w:numId w:val="12"/>
        </w:numPr>
        <w:spacing w:after="0"/>
        <w:ind w:right="-136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La verdadera diferencia entre la eficacia de ambos tratamientos seguro que está entre  -</w:t>
      </w:r>
      <w:r w:rsidR="004C0104" w:rsidRPr="00935B40">
        <w:rPr>
          <w:rFonts w:ascii="Times New Roman" w:hAnsi="Times New Roman" w:cs="Times New Roman"/>
          <w:sz w:val="24"/>
          <w:szCs w:val="24"/>
        </w:rPr>
        <w:t>-</w:t>
      </w:r>
      <w:r w:rsidRPr="00935B40">
        <w:rPr>
          <w:rFonts w:ascii="Times New Roman" w:hAnsi="Times New Roman" w:cs="Times New Roman"/>
          <w:sz w:val="24"/>
          <w:szCs w:val="24"/>
        </w:rPr>
        <w:t>2,11% y 7,89%.</w:t>
      </w:r>
    </w:p>
    <w:p w:rsidR="00AA241F" w:rsidRPr="00935B40" w:rsidRDefault="00AA241F" w:rsidP="00A932B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Podemos concluir que la eficacia de ambos tratamientos es la misma.</w:t>
      </w:r>
    </w:p>
    <w:p w:rsidR="00AA241F" w:rsidRPr="00935B40" w:rsidRDefault="00AA241F" w:rsidP="00A932B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Se ha estudiado un número insuficiente de sujetos.</w:t>
      </w:r>
    </w:p>
    <w:p w:rsidR="00AA241F" w:rsidRPr="00935B40" w:rsidRDefault="00AA241F" w:rsidP="00A932BE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Para saber si el resultado tiene relevancia clínica debe conocerse el grado de significación estadística.</w:t>
      </w:r>
    </w:p>
    <w:p w:rsidR="00ED409B" w:rsidRPr="00935B40" w:rsidRDefault="001A3735" w:rsidP="00A932BE">
      <w:pPr>
        <w:pStyle w:val="NormalWeb"/>
        <w:spacing w:before="0" w:beforeAutospacing="0" w:after="0" w:afterAutospacing="0" w:line="276" w:lineRule="auto"/>
        <w:jc w:val="both"/>
      </w:pPr>
      <w:r w:rsidRPr="00935B40">
        <w:t xml:space="preserve">Se estudió a un grupo de </w:t>
      </w:r>
      <w:del w:id="16" w:author="Juan Ramon Lacalle Remigio" w:date="2018-01-11T17:35:00Z">
        <w:r w:rsidRPr="00935B40" w:rsidDel="00986FD7">
          <w:delText xml:space="preserve">640 </w:delText>
        </w:r>
      </w:del>
      <w:ins w:id="17" w:author="Juan Ramon Lacalle Remigio" w:date="2018-01-11T17:35:00Z">
        <w:r w:rsidR="00986FD7">
          <w:t>1000</w:t>
        </w:r>
        <w:r w:rsidR="00986FD7" w:rsidRPr="00935B40">
          <w:t xml:space="preserve"> </w:t>
        </w:r>
      </w:ins>
      <w:r w:rsidRPr="00935B40">
        <w:t xml:space="preserve">pacientes con dolor precordial, de un hospital de cardiología, para valorar que tan útil es el electrocardiograma como prueba diagnóstica. El electrocardiograma resultó positivo en </w:t>
      </w:r>
      <w:del w:id="18" w:author="Juan Ramon Lacalle Remigio" w:date="2018-01-11T17:39:00Z">
        <w:r w:rsidRPr="00935B40" w:rsidDel="00986FD7">
          <w:delText xml:space="preserve">250 </w:delText>
        </w:r>
      </w:del>
      <w:ins w:id="19" w:author="Juan Ramon Lacalle Remigio" w:date="2018-01-11T17:39:00Z">
        <w:r w:rsidR="00986FD7">
          <w:t>340</w:t>
        </w:r>
        <w:r w:rsidR="00986FD7" w:rsidRPr="00935B40">
          <w:t xml:space="preserve"> </w:t>
        </w:r>
      </w:ins>
      <w:r w:rsidRPr="00935B40">
        <w:t>pacientes</w:t>
      </w:r>
      <w:del w:id="20" w:author="Juan Ramon Lacalle Remigio" w:date="2018-01-11T17:39:00Z">
        <w:r w:rsidRPr="00935B40" w:rsidDel="00986FD7">
          <w:delText xml:space="preserve"> </w:delText>
        </w:r>
      </w:del>
      <w:r w:rsidRPr="00935B40">
        <w:t xml:space="preserve"> de los </w:t>
      </w:r>
      <w:del w:id="21" w:author="Juan Ramon Lacalle Remigio" w:date="2018-01-11T17:39:00Z">
        <w:r w:rsidRPr="00935B40" w:rsidDel="00986FD7">
          <w:delText>640</w:delText>
        </w:r>
      </w:del>
      <w:ins w:id="22" w:author="Juan Ramon Lacalle Remigio" w:date="2018-01-11T17:39:00Z">
        <w:r w:rsidR="00986FD7">
          <w:t>1000 estudiados</w:t>
        </w:r>
      </w:ins>
      <w:r w:rsidRPr="00935B40">
        <w:t xml:space="preserve">. </w:t>
      </w:r>
      <w:del w:id="23" w:author="Juan Ramon Lacalle Remigio" w:date="2018-01-11T17:40:00Z">
        <w:r w:rsidR="00414240" w:rsidRPr="00935B40" w:rsidDel="00986FD7">
          <w:delText xml:space="preserve"> </w:delText>
        </w:r>
      </w:del>
      <w:r w:rsidR="00414240" w:rsidRPr="00935B40">
        <w:t>S</w:t>
      </w:r>
      <w:r w:rsidRPr="00935B40">
        <w:t>e confirmó el diagnostico</w:t>
      </w:r>
      <w:ins w:id="24" w:author="Juan Ramon Lacalle Remigio" w:date="2018-01-11T17:40:00Z">
        <w:r w:rsidR="00986FD7">
          <w:t>,</w:t>
        </w:r>
      </w:ins>
      <w:r w:rsidRPr="00935B40">
        <w:t xml:space="preserve"> mediante enzimas cardiacas en </w:t>
      </w:r>
      <w:ins w:id="25" w:author="Juan Ramon Lacalle Remigio" w:date="2018-01-11T17:40:00Z">
        <w:r w:rsidR="00986FD7">
          <w:t>315</w:t>
        </w:r>
      </w:ins>
      <w:del w:id="26" w:author="Juan Ramon Lacalle Remigio" w:date="2018-01-11T17:35:00Z">
        <w:r w:rsidRPr="00935B40" w:rsidDel="00986FD7">
          <w:delText>2</w:delText>
        </w:r>
      </w:del>
      <w:del w:id="27" w:author="Juan Ramon Lacalle Remigio" w:date="2018-01-11T17:40:00Z">
        <w:r w:rsidRPr="00935B40" w:rsidDel="00986FD7">
          <w:delText>00</w:delText>
        </w:r>
      </w:del>
      <w:r w:rsidRPr="00935B40">
        <w:t xml:space="preserve"> pacientes</w:t>
      </w:r>
      <w:del w:id="28" w:author="Juan Ramon Lacalle Remigio" w:date="2018-01-11T17:41:00Z">
        <w:r w:rsidRPr="00935B40" w:rsidDel="00986FD7">
          <w:delText xml:space="preserve">, </w:delText>
        </w:r>
      </w:del>
      <w:ins w:id="29" w:author="Juan Ramon Lacalle Remigio" w:date="2018-01-11T17:41:00Z">
        <w:r w:rsidR="00986FD7">
          <w:t>. Por otro lado, se encontr</w:t>
        </w:r>
      </w:ins>
      <w:ins w:id="30" w:author="Juan Ramon Lacalle Remigio" w:date="2018-01-11T17:42:00Z">
        <w:r w:rsidR="00986FD7">
          <w:t xml:space="preserve">ó que </w:t>
        </w:r>
      </w:ins>
      <w:r w:rsidRPr="00935B40">
        <w:t xml:space="preserve">los resultados falsos negativos </w:t>
      </w:r>
      <w:ins w:id="31" w:author="Juan Ramon Lacalle Remigio" w:date="2018-01-11T17:42:00Z">
        <w:r w:rsidR="00986FD7">
          <w:t xml:space="preserve">del electrocardiograma </w:t>
        </w:r>
      </w:ins>
      <w:r w:rsidRPr="00935B40">
        <w:t xml:space="preserve">fueron </w:t>
      </w:r>
      <w:del w:id="32" w:author="Juan Ramon Lacalle Remigio" w:date="2018-01-11T17:43:00Z">
        <w:r w:rsidRPr="00935B40" w:rsidDel="00986FD7">
          <w:delText>12</w:delText>
        </w:r>
      </w:del>
      <w:ins w:id="33" w:author="Juan Ramon Lacalle Remigio" w:date="2018-01-11T17:43:00Z">
        <w:r w:rsidR="00986FD7">
          <w:t>35</w:t>
        </w:r>
      </w:ins>
      <w:r w:rsidR="00631870" w:rsidRPr="00935B40">
        <w:t>.</w:t>
      </w:r>
    </w:p>
    <w:p w:rsidR="00631870" w:rsidRPr="00935B40" w:rsidRDefault="00631870" w:rsidP="00A932BE">
      <w:pPr>
        <w:pStyle w:val="NormalWeb"/>
        <w:spacing w:before="0" w:beforeAutospacing="0" w:after="0" w:afterAutospacing="0" w:line="276" w:lineRule="auto"/>
        <w:jc w:val="both"/>
      </w:pPr>
      <w:r w:rsidRPr="00935B40">
        <w:t>11.- La especificidad del electrocardiograma es:</w:t>
      </w:r>
    </w:p>
    <w:p w:rsidR="00631870" w:rsidRPr="00935B40" w:rsidRDefault="00631870" w:rsidP="00A932BE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935B40">
        <w:t>0,</w:t>
      </w:r>
      <w:del w:id="34" w:author="Juan Ramon Lacalle Remigio" w:date="2018-01-11T17:43:00Z">
        <w:r w:rsidRPr="00935B40" w:rsidDel="006171C4">
          <w:delText>754</w:delText>
        </w:r>
      </w:del>
      <w:ins w:id="35" w:author="Juan Ramon Lacalle Remigio" w:date="2018-01-11T17:43:00Z">
        <w:r w:rsidR="006171C4">
          <w:t>31</w:t>
        </w:r>
      </w:ins>
    </w:p>
    <w:p w:rsidR="00631870" w:rsidRPr="00935B40" w:rsidRDefault="00631870" w:rsidP="00A932BE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935B40">
        <w:t>0,</w:t>
      </w:r>
      <w:del w:id="36" w:author="Juan Ramon Lacalle Remigio" w:date="2018-01-11T17:43:00Z">
        <w:r w:rsidRPr="00935B40" w:rsidDel="006171C4">
          <w:delText>060</w:delText>
        </w:r>
      </w:del>
      <w:ins w:id="37" w:author="Juan Ramon Lacalle Remigio" w:date="2018-01-11T17:43:00Z">
        <w:r w:rsidR="006171C4">
          <w:t>34</w:t>
        </w:r>
      </w:ins>
    </w:p>
    <w:p w:rsidR="00631870" w:rsidRPr="00935B40" w:rsidRDefault="00631870" w:rsidP="00A932BE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935B40">
        <w:t>0,</w:t>
      </w:r>
      <w:del w:id="38" w:author="Juan Ramon Lacalle Remigio" w:date="2018-01-11T17:44:00Z">
        <w:r w:rsidRPr="00935B40" w:rsidDel="006171C4">
          <w:delText>859</w:delText>
        </w:r>
      </w:del>
      <w:ins w:id="39" w:author="Juan Ramon Lacalle Remigio" w:date="2018-01-11T17:44:00Z">
        <w:r w:rsidR="006171C4">
          <w:t>90</w:t>
        </w:r>
      </w:ins>
    </w:p>
    <w:p w:rsidR="00631870" w:rsidRPr="00935B40" w:rsidRDefault="00631870" w:rsidP="00A932BE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r w:rsidRPr="00935B40">
        <w:t>0,</w:t>
      </w:r>
      <w:del w:id="40" w:author="Juan Ramon Lacalle Remigio" w:date="2018-01-11T17:44:00Z">
        <w:r w:rsidRPr="00935B40" w:rsidDel="006171C4">
          <w:delText>940</w:delText>
        </w:r>
      </w:del>
      <w:ins w:id="41" w:author="Juan Ramon Lacalle Remigio" w:date="2018-01-11T17:44:00Z">
        <w:r w:rsidR="006171C4" w:rsidRPr="00935B40">
          <w:t>9</w:t>
        </w:r>
        <w:r w:rsidR="006171C4">
          <w:t>6</w:t>
        </w:r>
      </w:ins>
    </w:p>
    <w:p w:rsidR="00631870" w:rsidRPr="00935B40" w:rsidRDefault="00631870" w:rsidP="00A932BE">
      <w:pPr>
        <w:pStyle w:val="NormalWeb"/>
        <w:spacing w:before="0" w:beforeAutospacing="0" w:after="0" w:afterAutospacing="0" w:line="276" w:lineRule="auto"/>
        <w:jc w:val="both"/>
      </w:pPr>
      <w:r w:rsidRPr="00935B40">
        <w:t>12.- El valor predictivo negativo es:</w:t>
      </w:r>
    </w:p>
    <w:p w:rsidR="00631870" w:rsidRPr="00935B40" w:rsidRDefault="00631870" w:rsidP="00A932BE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</w:pPr>
      <w:r w:rsidRPr="00935B40">
        <w:t>0,</w:t>
      </w:r>
      <w:del w:id="42" w:author="Juan Ramon Lacalle Remigio" w:date="2018-01-11T17:45:00Z">
        <w:r w:rsidRPr="00935B40" w:rsidDel="006171C4">
          <w:delText>969</w:delText>
        </w:r>
      </w:del>
      <w:ins w:id="43" w:author="Juan Ramon Lacalle Remigio" w:date="2018-01-11T17:45:00Z">
        <w:r w:rsidR="006171C4">
          <w:t>025</w:t>
        </w:r>
      </w:ins>
    </w:p>
    <w:p w:rsidR="00631870" w:rsidRPr="00935B40" w:rsidRDefault="00631870" w:rsidP="00A932BE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</w:pPr>
      <w:r w:rsidRPr="00935B40">
        <w:t>0,</w:t>
      </w:r>
      <w:del w:id="44" w:author="Juan Ramon Lacalle Remigio" w:date="2018-01-11T17:45:00Z">
        <w:r w:rsidRPr="00935B40" w:rsidDel="006171C4">
          <w:delText>752</w:delText>
        </w:r>
      </w:del>
      <w:ins w:id="45" w:author="Juan Ramon Lacalle Remigio" w:date="2018-01-11T17:45:00Z">
        <w:r w:rsidR="006171C4">
          <w:t>035</w:t>
        </w:r>
      </w:ins>
    </w:p>
    <w:p w:rsidR="00631870" w:rsidRPr="00935B40" w:rsidRDefault="00631870" w:rsidP="00A932BE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</w:pPr>
      <w:r w:rsidRPr="00935B40">
        <w:t>0,</w:t>
      </w:r>
      <w:del w:id="46" w:author="Juan Ramon Lacalle Remigio" w:date="2018-01-11T17:46:00Z">
        <w:r w:rsidRPr="00935B40" w:rsidDel="006171C4">
          <w:delText>248</w:delText>
        </w:r>
      </w:del>
      <w:ins w:id="47" w:author="Juan Ramon Lacalle Remigio" w:date="2018-01-11T17:46:00Z">
        <w:r w:rsidR="006171C4">
          <w:t>947</w:t>
        </w:r>
      </w:ins>
    </w:p>
    <w:p w:rsidR="00631870" w:rsidRPr="00935B40" w:rsidRDefault="00631870" w:rsidP="00A932BE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</w:pPr>
      <w:r w:rsidRPr="00935B40">
        <w:t>0,</w:t>
      </w:r>
      <w:del w:id="48" w:author="Juan Ramon Lacalle Remigio" w:date="2018-01-11T17:46:00Z">
        <w:r w:rsidRPr="00935B40" w:rsidDel="006171C4">
          <w:delText>688</w:delText>
        </w:r>
      </w:del>
      <w:ins w:id="49" w:author="Juan Ramon Lacalle Remigio" w:date="2018-01-11T17:46:00Z">
        <w:r w:rsidR="006171C4">
          <w:t>960</w:t>
        </w:r>
      </w:ins>
    </w:p>
    <w:p w:rsidR="00555D04" w:rsidRPr="00935B40" w:rsidRDefault="00555D04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935B40">
        <w:rPr>
          <w:rFonts w:ascii="Times New Roman" w:hAnsi="Times New Roman" w:cs="Times New Roman"/>
          <w:sz w:val="24"/>
          <w:szCs w:val="24"/>
        </w:rPr>
        <w:t>13.-</w:t>
      </w:r>
      <w:r w:rsidRPr="00935B40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La tasa de mortalidad producida por una infección vírica ha sido del 80%. Se realiza un estudio para probar un nuevo fármaco. Puesto que se espera que este fármaco reduzca la tasa de mortalidad contrastamos las hipótesis:</w:t>
      </w:r>
    </w:p>
    <w:p w:rsidR="00555D04" w:rsidRPr="00935B40" w:rsidRDefault="00555D04" w:rsidP="00FE129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  <w:pPrChange w:id="50" w:author="Juan Ramon Lacalle Remigio" w:date="2018-01-11T22:46:00Z">
          <w:pPr>
            <w:spacing w:after="0"/>
            <w:jc w:val="both"/>
          </w:pPr>
        </w:pPrChange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H</w:t>
      </w:r>
      <w:r w:rsidRPr="00935B4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"/>
        </w:rPr>
        <w:t>0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: p</w:t>
      </w:r>
      <w:r w:rsidRPr="00935B40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sym w:font="Symbol" w:char="F0B3"/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0,80</w:t>
      </w:r>
    </w:p>
    <w:p w:rsidR="00555D04" w:rsidRPr="00935B40" w:rsidRDefault="00555D04" w:rsidP="00FE129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  <w:pPrChange w:id="51" w:author="Juan Ramon Lacalle Remigio" w:date="2018-01-11T22:46:00Z">
          <w:pPr>
            <w:spacing w:after="0"/>
            <w:jc w:val="both"/>
          </w:pPr>
        </w:pPrChange>
      </w:pPr>
      <w:bookmarkStart w:id="52" w:name="_GoBack"/>
      <w:bookmarkEnd w:id="52"/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H</w:t>
      </w:r>
      <w:r w:rsidRPr="00935B4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"/>
        </w:rPr>
        <w:t>1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: p&lt;0,80</w:t>
      </w:r>
    </w:p>
    <w:p w:rsidR="00555D04" w:rsidRPr="00935B40" w:rsidRDefault="00555D04" w:rsidP="00A932B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Se trata de un test:</w:t>
      </w:r>
    </w:p>
    <w:p w:rsidR="00555D04" w:rsidRPr="00935B40" w:rsidRDefault="00555D04" w:rsidP="00A932BE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Bilateral.</w:t>
      </w:r>
    </w:p>
    <w:p w:rsidR="00555D04" w:rsidRPr="00935B40" w:rsidRDefault="00555D04" w:rsidP="00A932BE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Multilateral.</w:t>
      </w:r>
    </w:p>
    <w:p w:rsidR="00555D04" w:rsidRPr="00935B40" w:rsidRDefault="008A4EE4" w:rsidP="00A932BE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Unilateral</w:t>
      </w:r>
      <w:r w:rsidR="00555D04" w:rsidRPr="00935B40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.</w:t>
      </w:r>
    </w:p>
    <w:p w:rsidR="00555D04" w:rsidRPr="00935B40" w:rsidRDefault="008A4EE4" w:rsidP="00A932BE">
      <w:pPr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Las respuestas b) y c) son correctas</w:t>
      </w:r>
      <w:r w:rsidR="00555D04" w:rsidRPr="00935B40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.</w:t>
      </w:r>
    </w:p>
    <w:p w:rsidR="005378BD" w:rsidRPr="00935B40" w:rsidRDefault="005378BD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14.- Si la recta de reg</w:t>
      </w:r>
      <w:r w:rsidR="0031760A">
        <w:rPr>
          <w:rFonts w:ascii="Times New Roman" w:hAnsi="Times New Roman" w:cs="Times New Roman"/>
          <w:sz w:val="24"/>
          <w:szCs w:val="24"/>
        </w:rPr>
        <w:t xml:space="preserve">resión de Y sobre X es Y=2+3X, </w:t>
      </w:r>
      <w:r w:rsidRPr="00935B40">
        <w:rPr>
          <w:rFonts w:ascii="Times New Roman" w:hAnsi="Times New Roman" w:cs="Times New Roman"/>
          <w:sz w:val="24"/>
          <w:szCs w:val="24"/>
        </w:rPr>
        <w:t>con r=- 0,9 y rango de observación de X de 2 a 10 ¿podríamos determinar el valor de Y para X=5?</w:t>
      </w:r>
    </w:p>
    <w:p w:rsidR="005378BD" w:rsidRPr="00935B40" w:rsidRDefault="005378BD" w:rsidP="00A932BE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Sí, siempre.</w:t>
      </w:r>
    </w:p>
    <w:p w:rsidR="005378BD" w:rsidRPr="00935B40" w:rsidRDefault="005378BD" w:rsidP="00A932BE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Sí, porque el ajuste es válido.</w:t>
      </w:r>
    </w:p>
    <w:p w:rsidR="005378BD" w:rsidRPr="00935B40" w:rsidRDefault="005378BD" w:rsidP="00A932BE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Sí, porque el ajuste es válido y el valor de X está dentro del rango de variación observado para esta variable.</w:t>
      </w:r>
    </w:p>
    <w:p w:rsidR="005378BD" w:rsidRPr="00935B40" w:rsidRDefault="005378BD" w:rsidP="00A932BE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No, porque hay algún error en los datos.</w:t>
      </w:r>
    </w:p>
    <w:p w:rsidR="00A43456" w:rsidRPr="00935B40" w:rsidRDefault="00A43456" w:rsidP="00A932BE">
      <w:pPr>
        <w:pStyle w:val="NormalWeb"/>
        <w:spacing w:before="0" w:beforeAutospacing="0" w:after="0" w:afterAutospacing="0" w:line="276" w:lineRule="auto"/>
        <w:jc w:val="both"/>
        <w:rPr>
          <w:rFonts w:eastAsia="Arial Unicode MS"/>
        </w:rPr>
      </w:pPr>
      <w:r w:rsidRPr="00935B40">
        <w:rPr>
          <w:rFonts w:eastAsia="Arial Unicode MS"/>
        </w:rPr>
        <w:t xml:space="preserve">15.- En una determinada clase de alumnos de Medicina la distribución de sus pesos (en Kgrs.) presentan las siguientes medidas de resumen: </w:t>
      </w:r>
    </w:p>
    <w:tbl>
      <w:tblPr>
        <w:tblW w:w="87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46"/>
        <w:gridCol w:w="2168"/>
        <w:gridCol w:w="2314"/>
        <w:gridCol w:w="2002"/>
      </w:tblGrid>
      <w:tr w:rsidR="00A43456" w:rsidRPr="00935B40" w:rsidTr="005166CC"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Peso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Media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Desviación típica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Peso alumn@</w:t>
            </w:r>
          </w:p>
        </w:tc>
      </w:tr>
      <w:tr w:rsidR="00A43456" w:rsidRPr="00935B40" w:rsidTr="005166CC"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Hombres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75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6" w:rsidRPr="00935B40" w:rsidRDefault="003C533C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95</w:t>
            </w:r>
          </w:p>
        </w:tc>
      </w:tr>
      <w:tr w:rsidR="00A43456" w:rsidRPr="00935B40" w:rsidTr="005166CC"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Mujeres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60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456" w:rsidRPr="00935B40" w:rsidRDefault="00A43456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456" w:rsidRPr="00935B40" w:rsidRDefault="00E611E0" w:rsidP="00A932BE">
            <w:pPr>
              <w:spacing w:after="0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</w:pPr>
            <w:r w:rsidRPr="00935B40">
              <w:rPr>
                <w:rFonts w:ascii="Times New Roman" w:eastAsia="Arial Unicode MS" w:hAnsi="Times New Roman" w:cs="Times New Roman"/>
                <w:sz w:val="24"/>
                <w:szCs w:val="24"/>
                <w:lang w:eastAsia="es-ES"/>
              </w:rPr>
              <w:t>69</w:t>
            </w:r>
          </w:p>
        </w:tc>
      </w:tr>
    </w:tbl>
    <w:p w:rsidR="00A43456" w:rsidRPr="00935B40" w:rsidRDefault="00A43456" w:rsidP="00A932BE">
      <w:pPr>
        <w:numPr>
          <w:ilvl w:val="0"/>
          <w:numId w:val="17"/>
        </w:numPr>
        <w:spacing w:after="0"/>
        <w:jc w:val="both"/>
        <w:rPr>
          <w:rFonts w:ascii="Times New Roman" w:eastAsia="Arial Unicode MS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Arial Unicode MS" w:hAnsi="Times New Roman" w:cs="Times New Roman"/>
          <w:sz w:val="24"/>
          <w:szCs w:val="24"/>
          <w:lang w:eastAsia="es-ES"/>
        </w:rPr>
        <w:t>El hombre.</w:t>
      </w:r>
    </w:p>
    <w:p w:rsidR="00A43456" w:rsidRPr="00935B40" w:rsidRDefault="00A43456" w:rsidP="00A932BE">
      <w:pPr>
        <w:numPr>
          <w:ilvl w:val="0"/>
          <w:numId w:val="17"/>
        </w:numPr>
        <w:spacing w:after="0"/>
        <w:jc w:val="both"/>
        <w:rPr>
          <w:rFonts w:ascii="Times New Roman" w:eastAsia="Arial Unicode MS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Arial Unicode MS" w:hAnsi="Times New Roman" w:cs="Times New Roman"/>
          <w:sz w:val="24"/>
          <w:szCs w:val="24"/>
          <w:lang w:eastAsia="es-ES"/>
        </w:rPr>
        <w:t>La mujer.</w:t>
      </w:r>
    </w:p>
    <w:p w:rsidR="00A43456" w:rsidRPr="00935B40" w:rsidRDefault="00A43456" w:rsidP="00A932BE">
      <w:pPr>
        <w:numPr>
          <w:ilvl w:val="0"/>
          <w:numId w:val="17"/>
        </w:numPr>
        <w:spacing w:after="0"/>
        <w:jc w:val="both"/>
        <w:rPr>
          <w:rFonts w:ascii="Times New Roman" w:eastAsia="Arial Unicode MS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Arial Unicode MS" w:hAnsi="Times New Roman" w:cs="Times New Roman"/>
          <w:sz w:val="24"/>
          <w:szCs w:val="24"/>
          <w:lang w:eastAsia="es-ES"/>
        </w:rPr>
        <w:t>Tienen un peso similar en relación a su grupo.</w:t>
      </w:r>
    </w:p>
    <w:p w:rsidR="00A43456" w:rsidRPr="00935B40" w:rsidRDefault="00A43456" w:rsidP="00A932BE">
      <w:pPr>
        <w:numPr>
          <w:ilvl w:val="0"/>
          <w:numId w:val="17"/>
        </w:numPr>
        <w:spacing w:after="0"/>
        <w:jc w:val="both"/>
        <w:rPr>
          <w:rFonts w:ascii="Times New Roman" w:eastAsia="Arial Unicode MS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Arial Unicode MS" w:hAnsi="Times New Roman" w:cs="Times New Roman"/>
          <w:sz w:val="24"/>
          <w:szCs w:val="24"/>
          <w:lang w:eastAsia="es-ES"/>
        </w:rPr>
        <w:t>Los datos son insuficientes.</w:t>
      </w:r>
    </w:p>
    <w:p w:rsidR="00C36830" w:rsidRPr="00935B40" w:rsidRDefault="00C36830" w:rsidP="00A932BE">
      <w:pPr>
        <w:pStyle w:val="NormalWeb"/>
        <w:spacing w:before="0" w:beforeAutospacing="0" w:after="0" w:afterAutospacing="0" w:line="276" w:lineRule="auto"/>
        <w:jc w:val="both"/>
      </w:pPr>
      <w:r w:rsidRPr="00935B40">
        <w:t>16.- En un estudio se ha estimado que el intervalo de confianza al 95% para una de las variables estudiadas con una muestra n=25 es (190; 210). Si el investigador decide calcular un nuevo intervalo pero con un nivel de confianza al 99%, ¿a cuál de los siguientes puede corresponder?</w:t>
      </w:r>
    </w:p>
    <w:p w:rsidR="004B01D8" w:rsidRDefault="004B01D8" w:rsidP="00A932BE">
      <w:pPr>
        <w:pStyle w:val="Prrafodelista"/>
        <w:numPr>
          <w:ilvl w:val="0"/>
          <w:numId w:val="18"/>
        </w:numPr>
        <w:spacing w:after="0"/>
        <w:jc w:val="both"/>
        <w:rPr>
          <w:ins w:id="53" w:author="Juan Ramon Lacalle Remigio" w:date="2018-01-11T13:48:00Z"/>
          <w:rFonts w:ascii="Times New Roman" w:hAnsi="Times New Roman" w:cs="Times New Roman"/>
          <w:sz w:val="24"/>
          <w:szCs w:val="24"/>
        </w:rPr>
      </w:pPr>
      <w:moveToRangeStart w:id="54" w:author="Juan Ramon Lacalle Remigio" w:date="2018-01-11T13:48:00Z" w:name="move503441820"/>
      <w:moveTo w:id="55" w:author="Juan Ramon Lacalle Remigio" w:date="2018-01-11T13:48:00Z">
        <w:r w:rsidRPr="00935B40">
          <w:rPr>
            <w:rFonts w:ascii="Times New Roman" w:hAnsi="Times New Roman" w:cs="Times New Roman"/>
            <w:sz w:val="24"/>
            <w:szCs w:val="24"/>
          </w:rPr>
          <w:t>(175; 215).</w:t>
        </w:r>
      </w:moveTo>
      <w:moveToRangeEnd w:id="54"/>
      <w:ins w:id="56" w:author="Juan Ramon Lacalle Remigio" w:date="2018-01-11T13:48:00Z">
        <w:r w:rsidRPr="00935B4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C36830" w:rsidRPr="00935B40" w:rsidDel="00E20D8C" w:rsidRDefault="00C36830" w:rsidP="00A932BE">
      <w:pPr>
        <w:pStyle w:val="Prrafodelista"/>
        <w:numPr>
          <w:ilvl w:val="0"/>
          <w:numId w:val="18"/>
        </w:numPr>
        <w:spacing w:after="0"/>
        <w:jc w:val="both"/>
        <w:rPr>
          <w:moveFrom w:id="57" w:author="Juan Ramon Lacalle Remigio" w:date="2018-01-11T13:48:00Z"/>
          <w:rFonts w:ascii="Times New Roman" w:hAnsi="Times New Roman" w:cs="Times New Roman"/>
          <w:sz w:val="24"/>
          <w:szCs w:val="24"/>
        </w:rPr>
      </w:pPr>
      <w:moveFromRangeStart w:id="58" w:author="Juan Ramon Lacalle Remigio" w:date="2018-01-11T13:48:00Z" w:name="move503441858"/>
      <w:moveFrom w:id="59" w:author="Juan Ramon Lacalle Remigio" w:date="2018-01-11T13:48:00Z">
        <w:r w:rsidRPr="00935B40" w:rsidDel="00E20D8C">
          <w:rPr>
            <w:rFonts w:ascii="Times New Roman" w:hAnsi="Times New Roman" w:cs="Times New Roman"/>
            <w:sz w:val="24"/>
            <w:szCs w:val="24"/>
          </w:rPr>
          <w:t>(182; 211).</w:t>
        </w:r>
      </w:moveFrom>
    </w:p>
    <w:p w:rsidR="00C36830" w:rsidRPr="00935B40" w:rsidRDefault="00C36830" w:rsidP="00A932BE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moveFrom w:id="60" w:author="Juan Ramon Lacalle Remigio" w:date="2018-01-11T13:48:00Z">
        <w:r w:rsidRPr="00935B40" w:rsidDel="00E20D8C">
          <w:rPr>
            <w:rFonts w:ascii="Times New Roman" w:hAnsi="Times New Roman" w:cs="Times New Roman"/>
            <w:sz w:val="24"/>
            <w:szCs w:val="24"/>
          </w:rPr>
          <w:t xml:space="preserve"> </w:t>
        </w:r>
      </w:moveFrom>
      <w:moveFromRangeEnd w:id="58"/>
      <w:r w:rsidRPr="00935B40">
        <w:rPr>
          <w:rFonts w:ascii="Times New Roman" w:hAnsi="Times New Roman" w:cs="Times New Roman"/>
          <w:sz w:val="24"/>
          <w:szCs w:val="24"/>
        </w:rPr>
        <w:t>(</w:t>
      </w:r>
      <w:r w:rsidR="00CD45FA" w:rsidRPr="00935B40">
        <w:rPr>
          <w:rFonts w:ascii="Times New Roman" w:hAnsi="Times New Roman" w:cs="Times New Roman"/>
          <w:sz w:val="24"/>
          <w:szCs w:val="24"/>
        </w:rPr>
        <w:t>180</w:t>
      </w:r>
      <w:r w:rsidRPr="00935B40">
        <w:rPr>
          <w:rFonts w:ascii="Times New Roman" w:hAnsi="Times New Roman" w:cs="Times New Roman"/>
          <w:sz w:val="24"/>
          <w:szCs w:val="24"/>
        </w:rPr>
        <w:t>; 2</w:t>
      </w:r>
      <w:r w:rsidR="00CD45FA" w:rsidRPr="00935B40">
        <w:rPr>
          <w:rFonts w:ascii="Times New Roman" w:hAnsi="Times New Roman" w:cs="Times New Roman"/>
          <w:sz w:val="24"/>
          <w:szCs w:val="24"/>
        </w:rPr>
        <w:t>20</w:t>
      </w:r>
      <w:r w:rsidRPr="00935B40">
        <w:rPr>
          <w:rFonts w:ascii="Times New Roman" w:hAnsi="Times New Roman" w:cs="Times New Roman"/>
          <w:sz w:val="24"/>
          <w:szCs w:val="24"/>
        </w:rPr>
        <w:t>).</w:t>
      </w:r>
    </w:p>
    <w:p w:rsidR="00E20D8C" w:rsidRPr="00935B40" w:rsidRDefault="00C36830" w:rsidP="00E20D8C">
      <w:pPr>
        <w:pStyle w:val="Prrafodelista"/>
        <w:numPr>
          <w:ilvl w:val="0"/>
          <w:numId w:val="18"/>
        </w:numPr>
        <w:spacing w:after="0"/>
        <w:jc w:val="both"/>
        <w:rPr>
          <w:moveTo w:id="61" w:author="Juan Ramon Lacalle Remigio" w:date="2018-01-11T13:48:00Z"/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 </w:t>
      </w:r>
      <w:moveToRangeStart w:id="62" w:author="Juan Ramon Lacalle Remigio" w:date="2018-01-11T13:48:00Z" w:name="move503441858"/>
      <w:moveTo w:id="63" w:author="Juan Ramon Lacalle Remigio" w:date="2018-01-11T13:48:00Z">
        <w:r w:rsidR="00E20D8C" w:rsidRPr="00935B40">
          <w:rPr>
            <w:rFonts w:ascii="Times New Roman" w:hAnsi="Times New Roman" w:cs="Times New Roman"/>
            <w:sz w:val="24"/>
            <w:szCs w:val="24"/>
          </w:rPr>
          <w:t>(182; 211).</w:t>
        </w:r>
      </w:moveTo>
    </w:p>
    <w:moveToRangeEnd w:id="62"/>
    <w:p w:rsidR="00C36830" w:rsidRPr="00935B40" w:rsidDel="00E20D8C" w:rsidRDefault="00E20D8C" w:rsidP="00E20D8C">
      <w:pPr>
        <w:pStyle w:val="Prrafodelista"/>
        <w:numPr>
          <w:ilvl w:val="0"/>
          <w:numId w:val="18"/>
        </w:numPr>
        <w:spacing w:after="0"/>
        <w:jc w:val="both"/>
        <w:rPr>
          <w:del w:id="64" w:author="Juan Ramon Lacalle Remigio" w:date="2018-01-11T13:49:00Z"/>
          <w:rFonts w:ascii="Times New Roman" w:hAnsi="Times New Roman" w:cs="Times New Roman"/>
          <w:sz w:val="24"/>
          <w:szCs w:val="24"/>
        </w:rPr>
      </w:pPr>
      <w:ins w:id="65" w:author="Juan Ramon Lacalle Remigio" w:date="2018-01-11T13:48:00Z">
        <w:r w:rsidRPr="00935B4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36830" w:rsidRPr="00935B40">
        <w:rPr>
          <w:rFonts w:ascii="Times New Roman" w:hAnsi="Times New Roman" w:cs="Times New Roman"/>
          <w:sz w:val="24"/>
          <w:szCs w:val="24"/>
        </w:rPr>
        <w:t>(182; 222).</w:t>
      </w:r>
    </w:p>
    <w:p w:rsidR="00C36830" w:rsidRPr="00E20D8C" w:rsidRDefault="00C36830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rPrChange w:id="66" w:author="Juan Ramon Lacalle Remigio" w:date="2018-01-11T13:49:00Z">
            <w:rPr/>
          </w:rPrChange>
        </w:rPr>
      </w:pPr>
      <w:del w:id="67" w:author="Juan Ramon Lacalle Remigio" w:date="2018-01-11T13:49:00Z">
        <w:r w:rsidRPr="00E20D8C" w:rsidDel="00E20D8C">
          <w:rPr>
            <w:rFonts w:ascii="Times New Roman" w:hAnsi="Times New Roman" w:cs="Times New Roman"/>
            <w:sz w:val="24"/>
            <w:szCs w:val="24"/>
            <w:rPrChange w:id="68" w:author="Juan Ramon Lacalle Remigio" w:date="2018-01-11T13:49:00Z">
              <w:rPr/>
            </w:rPrChange>
          </w:rPr>
          <w:delText xml:space="preserve"> </w:delText>
        </w:r>
      </w:del>
      <w:moveFromRangeStart w:id="69" w:author="Juan Ramon Lacalle Remigio" w:date="2018-01-11T13:48:00Z" w:name="move503441820"/>
      <w:moveFrom w:id="70" w:author="Juan Ramon Lacalle Remigio" w:date="2018-01-11T13:48:00Z">
        <w:r w:rsidRPr="00E20D8C" w:rsidDel="004B01D8">
          <w:rPr>
            <w:rFonts w:ascii="Times New Roman" w:hAnsi="Times New Roman" w:cs="Times New Roman"/>
            <w:sz w:val="24"/>
            <w:szCs w:val="24"/>
            <w:rPrChange w:id="71" w:author="Juan Ramon Lacalle Remigio" w:date="2018-01-11T13:49:00Z">
              <w:rPr/>
            </w:rPrChange>
          </w:rPr>
          <w:t>(175; 215).</w:t>
        </w:r>
      </w:moveFrom>
      <w:moveFromRangeEnd w:id="69"/>
    </w:p>
    <w:p w:rsidR="0031760A" w:rsidRDefault="0031760A" w:rsidP="003176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1760A" w:rsidRPr="0031760A" w:rsidRDefault="0031760A" w:rsidP="003176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6830" w:rsidRPr="00935B40" w:rsidRDefault="00C36830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17.- ¿Cuál de las siguientes afirmaciones es verdadera? </w:t>
      </w:r>
    </w:p>
    <w:p w:rsidR="00C36830" w:rsidRPr="00935B40" w:rsidRDefault="00C36830" w:rsidP="00A932BE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Una correlación de 0’60 indica que la variable X explica el doble de variabilidad de Y que una correlación de 0’30.</w:t>
      </w:r>
      <w:del w:id="72" w:author="Juan Ramon Lacalle Remigio" w:date="2018-01-11T13:49:00Z">
        <w:r w:rsidRPr="00935B40" w:rsidDel="00E20D8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:rsidR="00CD45FA" w:rsidRPr="00935B40" w:rsidRDefault="00CD45FA" w:rsidP="00A932BE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Una correlación de 0’8</w:t>
      </w:r>
      <w:r w:rsidR="0031760A">
        <w:rPr>
          <w:rFonts w:ascii="Times New Roman" w:hAnsi="Times New Roman" w:cs="Times New Roman"/>
          <w:sz w:val="24"/>
          <w:szCs w:val="24"/>
        </w:rPr>
        <w:t>0</w:t>
      </w:r>
      <w:r w:rsidRPr="00935B40">
        <w:rPr>
          <w:rFonts w:ascii="Times New Roman" w:hAnsi="Times New Roman" w:cs="Times New Roman"/>
          <w:sz w:val="24"/>
          <w:szCs w:val="24"/>
        </w:rPr>
        <w:t xml:space="preserve"> entre dos variables X e Y tiene la misma intensidad que otra de –0’8</w:t>
      </w:r>
      <w:r w:rsidR="0031760A">
        <w:rPr>
          <w:rFonts w:ascii="Times New Roman" w:hAnsi="Times New Roman" w:cs="Times New Roman"/>
          <w:sz w:val="24"/>
          <w:szCs w:val="24"/>
        </w:rPr>
        <w:t>0</w:t>
      </w:r>
      <w:r w:rsidRPr="00935B40">
        <w:rPr>
          <w:rFonts w:ascii="Times New Roman" w:hAnsi="Times New Roman" w:cs="Times New Roman"/>
          <w:sz w:val="24"/>
          <w:szCs w:val="24"/>
        </w:rPr>
        <w:t xml:space="preserve"> entre otras dos variables U y V. </w:t>
      </w:r>
    </w:p>
    <w:p w:rsidR="00C36830" w:rsidRPr="00935B40" w:rsidRDefault="00C36830" w:rsidP="00A932BE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Encontrar una relación entre dos variables significa que existe una relación de causa-efecto.</w:t>
      </w:r>
    </w:p>
    <w:p w:rsidR="00C36830" w:rsidRPr="00935B40" w:rsidRDefault="00C36830" w:rsidP="00A932BE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Una correlación de 0’8</w:t>
      </w:r>
      <w:r w:rsidR="0031760A">
        <w:rPr>
          <w:rFonts w:ascii="Times New Roman" w:hAnsi="Times New Roman" w:cs="Times New Roman"/>
          <w:sz w:val="24"/>
          <w:szCs w:val="24"/>
        </w:rPr>
        <w:t>0</w:t>
      </w:r>
      <w:r w:rsidRPr="00935B40">
        <w:rPr>
          <w:rFonts w:ascii="Times New Roman" w:hAnsi="Times New Roman" w:cs="Times New Roman"/>
          <w:sz w:val="24"/>
          <w:szCs w:val="24"/>
        </w:rPr>
        <w:t xml:space="preserve"> entre dos variables X e Y es de tipo directo al igual que otra de –0’78 entre otras dos variables U y V. </w:t>
      </w:r>
    </w:p>
    <w:p w:rsidR="00272EC7" w:rsidRPr="00935B40" w:rsidRDefault="00B45FD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18.- </w:t>
      </w:r>
      <w:r w:rsidR="00AF3FC6" w:rsidRPr="00935B40">
        <w:rPr>
          <w:rFonts w:ascii="Times New Roman" w:hAnsi="Times New Roman" w:cs="Times New Roman"/>
          <w:sz w:val="24"/>
          <w:szCs w:val="24"/>
        </w:rPr>
        <w:t>En un estudio de Medicina Espacial</w:t>
      </w:r>
      <w:r w:rsidR="0031760A">
        <w:rPr>
          <w:rFonts w:ascii="Times New Roman" w:hAnsi="Times New Roman" w:cs="Times New Roman"/>
          <w:sz w:val="24"/>
          <w:szCs w:val="24"/>
        </w:rPr>
        <w:t>,</w:t>
      </w:r>
      <w:r w:rsidR="00AF3FC6" w:rsidRPr="00935B40">
        <w:rPr>
          <w:rFonts w:ascii="Times New Roman" w:hAnsi="Times New Roman" w:cs="Times New Roman"/>
          <w:sz w:val="24"/>
          <w:szCs w:val="24"/>
        </w:rPr>
        <w:t xml:space="preserve"> se quiere seleccionar el </w:t>
      </w:r>
      <w:r w:rsidR="00D54B42" w:rsidRPr="00935B40">
        <w:rPr>
          <w:rFonts w:ascii="Times New Roman" w:hAnsi="Times New Roman" w:cs="Times New Roman"/>
          <w:sz w:val="24"/>
          <w:szCs w:val="24"/>
        </w:rPr>
        <w:t>3</w:t>
      </w:r>
      <w:r w:rsidRPr="00935B40">
        <w:rPr>
          <w:rFonts w:ascii="Times New Roman" w:hAnsi="Times New Roman" w:cs="Times New Roman"/>
          <w:sz w:val="24"/>
          <w:szCs w:val="24"/>
        </w:rPr>
        <w:t>5</w:t>
      </w:r>
      <w:r w:rsidR="00AF3FC6" w:rsidRPr="00935B40">
        <w:rPr>
          <w:rFonts w:ascii="Times New Roman" w:hAnsi="Times New Roman" w:cs="Times New Roman"/>
          <w:sz w:val="24"/>
          <w:szCs w:val="24"/>
        </w:rPr>
        <w:t>% de aspirantes que mejor han superado la prueba de taquicardia en condiciones artificiales de ingravidez; es decir, aquellos en los que menos han aumentado sus pulsaciones por minuto. Para obtener el límite de incremento de pulsaciones que habrá que fijar para efectuar la selección de candidatos, calcularemos:</w:t>
      </w:r>
    </w:p>
    <w:p w:rsidR="00272EC7" w:rsidRPr="00935B40" w:rsidRDefault="00AF3FC6" w:rsidP="00A932BE">
      <w:pPr>
        <w:numPr>
          <w:ilvl w:val="0"/>
          <w:numId w:val="20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El percentil </w:t>
      </w:r>
      <w:r w:rsidR="00D54B42" w:rsidRPr="00935B40">
        <w:rPr>
          <w:rFonts w:ascii="Times New Roman" w:hAnsi="Times New Roman" w:cs="Times New Roman"/>
          <w:sz w:val="24"/>
          <w:szCs w:val="24"/>
        </w:rPr>
        <w:t>3</w:t>
      </w:r>
      <w:r w:rsidR="00B45FD8" w:rsidRPr="00935B40">
        <w:rPr>
          <w:rFonts w:ascii="Times New Roman" w:hAnsi="Times New Roman" w:cs="Times New Roman"/>
          <w:sz w:val="24"/>
          <w:szCs w:val="24"/>
        </w:rPr>
        <w:t>5</w:t>
      </w:r>
    </w:p>
    <w:p w:rsidR="00272EC7" w:rsidRPr="00935B40" w:rsidRDefault="00AF3FC6" w:rsidP="00A932BE">
      <w:pPr>
        <w:numPr>
          <w:ilvl w:val="0"/>
          <w:numId w:val="20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El percentil </w:t>
      </w:r>
      <w:r w:rsidR="00B45FD8" w:rsidRPr="00935B40">
        <w:rPr>
          <w:rFonts w:ascii="Times New Roman" w:hAnsi="Times New Roman" w:cs="Times New Roman"/>
          <w:sz w:val="24"/>
          <w:szCs w:val="24"/>
        </w:rPr>
        <w:t>75</w:t>
      </w:r>
    </w:p>
    <w:p w:rsidR="00272EC7" w:rsidRPr="00935B40" w:rsidRDefault="00AF3FC6" w:rsidP="00A932BE">
      <w:pPr>
        <w:numPr>
          <w:ilvl w:val="0"/>
          <w:numId w:val="20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El </w:t>
      </w:r>
      <w:r w:rsidR="00B45FD8" w:rsidRPr="00935B40">
        <w:rPr>
          <w:rFonts w:ascii="Times New Roman" w:hAnsi="Times New Roman" w:cs="Times New Roman"/>
          <w:sz w:val="24"/>
          <w:szCs w:val="24"/>
        </w:rPr>
        <w:t>cuartil 1º</w:t>
      </w:r>
    </w:p>
    <w:p w:rsidR="00272EC7" w:rsidRPr="00935B40" w:rsidRDefault="00AF3FC6" w:rsidP="00A932BE">
      <w:pPr>
        <w:numPr>
          <w:ilvl w:val="0"/>
          <w:numId w:val="20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El </w:t>
      </w:r>
      <w:r w:rsidR="00B45FD8" w:rsidRPr="00935B40">
        <w:rPr>
          <w:rFonts w:ascii="Times New Roman" w:hAnsi="Times New Roman" w:cs="Times New Roman"/>
          <w:sz w:val="24"/>
          <w:szCs w:val="24"/>
        </w:rPr>
        <w:t>cuartil 3º</w:t>
      </w:r>
    </w:p>
    <w:p w:rsidR="00272EC7" w:rsidRPr="00935B40" w:rsidRDefault="00B45FD8" w:rsidP="00A93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19</w:t>
      </w:r>
      <w:r w:rsidR="00AF3FC6" w:rsidRPr="00935B40">
        <w:rPr>
          <w:rFonts w:ascii="Times New Roman" w:hAnsi="Times New Roman" w:cs="Times New Roman"/>
          <w:sz w:val="24"/>
          <w:szCs w:val="24"/>
        </w:rPr>
        <w:t>. De la observación de la actividad de 50 médicos de un centro de salud se ha elaborado la siguiente distribución de frecuencias relativas acumuladas de la variable X="Número de pacientes atendidos en un día por cada médico".</w:t>
      </w:r>
    </w:p>
    <w:p w:rsidR="00272EC7" w:rsidRPr="00935B40" w:rsidRDefault="00AF3FC6" w:rsidP="00A932BE">
      <w:pPr>
        <w:spacing w:after="0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FB8F0F8" wp14:editId="35012EFD">
            <wp:extent cx="2457450" cy="466725"/>
            <wp:effectExtent l="0" t="0" r="0" b="9525"/>
            <wp:docPr id="3" name="Imagen 3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C7" w:rsidRPr="00935B40" w:rsidRDefault="00AF3FC6" w:rsidP="00A932BE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El número de médicos que han atendido a más de 6</w:t>
      </w:r>
      <w:r w:rsidR="00AB4C51" w:rsidRPr="00935B40">
        <w:rPr>
          <w:rFonts w:ascii="Times New Roman" w:hAnsi="Times New Roman" w:cs="Times New Roman"/>
          <w:sz w:val="24"/>
          <w:szCs w:val="24"/>
        </w:rPr>
        <w:t>8</w:t>
      </w:r>
      <w:r w:rsidRPr="00935B40">
        <w:rPr>
          <w:rFonts w:ascii="Times New Roman" w:hAnsi="Times New Roman" w:cs="Times New Roman"/>
          <w:sz w:val="24"/>
          <w:szCs w:val="24"/>
        </w:rPr>
        <w:t xml:space="preserve"> pacientes es:</w:t>
      </w:r>
    </w:p>
    <w:p w:rsidR="00272EC7" w:rsidRPr="00935B40" w:rsidRDefault="00781A31" w:rsidP="00A932BE">
      <w:pPr>
        <w:numPr>
          <w:ilvl w:val="0"/>
          <w:numId w:val="2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1</w:t>
      </w:r>
      <w:r w:rsidR="00AF3FC6" w:rsidRPr="00935B40">
        <w:rPr>
          <w:rFonts w:ascii="Times New Roman" w:hAnsi="Times New Roman" w:cs="Times New Roman"/>
          <w:sz w:val="24"/>
          <w:szCs w:val="24"/>
        </w:rPr>
        <w:t>0</w:t>
      </w:r>
    </w:p>
    <w:p w:rsidR="0031760A" w:rsidRDefault="00AF3FC6" w:rsidP="0031760A">
      <w:pPr>
        <w:numPr>
          <w:ilvl w:val="0"/>
          <w:numId w:val="2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32</w:t>
      </w:r>
    </w:p>
    <w:p w:rsidR="0031760A" w:rsidRPr="0031760A" w:rsidRDefault="0031760A" w:rsidP="00311A6D">
      <w:pPr>
        <w:numPr>
          <w:ilvl w:val="0"/>
          <w:numId w:val="2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760A">
        <w:rPr>
          <w:rFonts w:ascii="Times New Roman" w:hAnsi="Times New Roman" w:cs="Times New Roman"/>
          <w:sz w:val="24"/>
          <w:szCs w:val="24"/>
        </w:rPr>
        <w:t>40</w:t>
      </w:r>
    </w:p>
    <w:p w:rsidR="00272EC7" w:rsidRPr="0031760A" w:rsidRDefault="0031760A" w:rsidP="00111796">
      <w:pPr>
        <w:numPr>
          <w:ilvl w:val="0"/>
          <w:numId w:val="21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760A">
        <w:rPr>
          <w:rFonts w:ascii="Times New Roman" w:hAnsi="Times New Roman" w:cs="Times New Roman"/>
          <w:sz w:val="24"/>
          <w:szCs w:val="24"/>
        </w:rPr>
        <w:t>60</w:t>
      </w:r>
    </w:p>
    <w:p w:rsidR="003605F5" w:rsidRPr="00935B40" w:rsidRDefault="003605F5" w:rsidP="00A932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20.- Un artículo de prensa afirmaba que “</w:t>
      </w:r>
      <w:r w:rsidRPr="0007117B">
        <w:rPr>
          <w:rFonts w:ascii="Times New Roman" w:eastAsia="Times New Roman" w:hAnsi="Times New Roman" w:cs="Times New Roman"/>
          <w:i/>
          <w:sz w:val="24"/>
          <w:szCs w:val="24"/>
          <w:lang w:eastAsia="es-ES"/>
          <w:rPrChange w:id="73" w:author="Juan Ramon Lacalle Remigio" w:date="2018-01-11T16:52:00Z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rPrChange>
        </w:rPr>
        <w:t>e</w:t>
      </w:r>
      <w:r w:rsidR="005C3DCE" w:rsidRPr="0007117B">
        <w:rPr>
          <w:rFonts w:ascii="Times New Roman" w:eastAsia="Times New Roman" w:hAnsi="Times New Roman" w:cs="Times New Roman"/>
          <w:i/>
          <w:sz w:val="24"/>
          <w:szCs w:val="24"/>
          <w:lang w:eastAsia="es-ES"/>
          <w:rPrChange w:id="74" w:author="Juan Ramon Lacalle Remigio" w:date="2018-01-11T16:52:00Z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rPrChange>
        </w:rPr>
        <w:t>n los hospitales andaluces el 65</w:t>
      </w:r>
      <w:r w:rsidRPr="0007117B">
        <w:rPr>
          <w:rFonts w:ascii="Times New Roman" w:eastAsia="Times New Roman" w:hAnsi="Times New Roman" w:cs="Times New Roman"/>
          <w:i/>
          <w:sz w:val="24"/>
          <w:szCs w:val="24"/>
          <w:lang w:eastAsia="es-ES"/>
          <w:rPrChange w:id="75" w:author="Juan Ramon Lacalle Remigio" w:date="2018-01-11T16:52:00Z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rPrChange>
        </w:rPr>
        <w:t xml:space="preserve">% de los pacientes supera una estancia de </w:t>
      </w:r>
      <w:r w:rsidR="00806E93" w:rsidRPr="0007117B">
        <w:rPr>
          <w:rFonts w:ascii="Times New Roman" w:eastAsia="Times New Roman" w:hAnsi="Times New Roman" w:cs="Times New Roman"/>
          <w:i/>
          <w:sz w:val="24"/>
          <w:szCs w:val="24"/>
          <w:lang w:eastAsia="es-ES"/>
          <w:rPrChange w:id="76" w:author="Juan Ramon Lacalle Remigio" w:date="2018-01-11T16:52:00Z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rPrChange>
        </w:rPr>
        <w:t>3</w:t>
      </w:r>
      <w:r w:rsidRPr="0007117B">
        <w:rPr>
          <w:rFonts w:ascii="Times New Roman" w:eastAsia="Times New Roman" w:hAnsi="Times New Roman" w:cs="Times New Roman"/>
          <w:i/>
          <w:sz w:val="24"/>
          <w:szCs w:val="24"/>
          <w:lang w:eastAsia="es-ES"/>
          <w:rPrChange w:id="77" w:author="Juan Ramon Lacalle Remigio" w:date="2018-01-11T16:52:00Z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rPrChange>
        </w:rPr>
        <w:t xml:space="preserve"> días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El valor </w:t>
      </w:r>
      <w:r w:rsidR="00806E93"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distribución de frecuencias de la variable X= “estancia hospitalaria” es: </w:t>
      </w:r>
    </w:p>
    <w:p w:rsidR="003605F5" w:rsidRPr="00935B40" w:rsidRDefault="005C3DCE" w:rsidP="00A932BE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Percentil 65</w:t>
      </w:r>
    </w:p>
    <w:p w:rsidR="003605F5" w:rsidRPr="00935B40" w:rsidRDefault="003605F5" w:rsidP="00A932BE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Mediana</w:t>
      </w:r>
    </w:p>
    <w:p w:rsidR="003605F5" w:rsidRPr="00935B40" w:rsidRDefault="003605F5" w:rsidP="00A932BE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Decil 6</w:t>
      </w:r>
    </w:p>
    <w:p w:rsidR="003605F5" w:rsidRPr="00935B40" w:rsidRDefault="003605F5" w:rsidP="00A932BE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5B40">
        <w:rPr>
          <w:rFonts w:ascii="Times New Roman" w:eastAsia="Times New Roman" w:hAnsi="Times New Roman" w:cs="Times New Roman"/>
          <w:sz w:val="24"/>
          <w:szCs w:val="24"/>
          <w:lang w:eastAsia="es-ES"/>
        </w:rPr>
        <w:t>Decil 4</w:t>
      </w:r>
    </w:p>
    <w:p w:rsidR="006424B4" w:rsidRPr="00935B40" w:rsidRDefault="006424B4" w:rsidP="00A932BE">
      <w:pPr>
        <w:autoSpaceDE w:val="0"/>
        <w:spacing w:after="0"/>
        <w:contextualSpacing/>
        <w:jc w:val="both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935B40">
        <w:rPr>
          <w:rStyle w:val="Textoennegrita"/>
          <w:rFonts w:ascii="Times New Roman" w:hAnsi="Times New Roman" w:cs="Times New Roman"/>
          <w:b w:val="0"/>
          <w:sz w:val="24"/>
          <w:szCs w:val="24"/>
        </w:rPr>
        <w:t>21.- Una distribución de datos se puede describir con:</w:t>
      </w:r>
    </w:p>
    <w:p w:rsidR="006424B4" w:rsidRPr="00935B40" w:rsidRDefault="006424B4" w:rsidP="00A932BE">
      <w:pPr>
        <w:pStyle w:val="Prrafodelista"/>
        <w:numPr>
          <w:ilvl w:val="0"/>
          <w:numId w:val="23"/>
        </w:numPr>
        <w:autoSpaceDE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Una distribución de frecuencias relativas.</w:t>
      </w:r>
    </w:p>
    <w:p w:rsidR="006424B4" w:rsidRPr="00935B40" w:rsidRDefault="006424B4" w:rsidP="00A932BE">
      <w:pPr>
        <w:pStyle w:val="Prrafodelista"/>
        <w:numPr>
          <w:ilvl w:val="0"/>
          <w:numId w:val="23"/>
        </w:numPr>
        <w:autoSpaceDE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Una medida de centralización y otra de dispersión.</w:t>
      </w:r>
    </w:p>
    <w:p w:rsidR="006424B4" w:rsidRPr="00935B40" w:rsidRDefault="006424B4" w:rsidP="00A932BE">
      <w:pPr>
        <w:pStyle w:val="Prrafodelista"/>
        <w:numPr>
          <w:ilvl w:val="0"/>
          <w:numId w:val="23"/>
        </w:numPr>
        <w:autoSpaceDE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Una distribución de frecuencias absolutas.</w:t>
      </w:r>
    </w:p>
    <w:p w:rsidR="006424B4" w:rsidRPr="00935B40" w:rsidRDefault="006424B4" w:rsidP="00A932BE">
      <w:pPr>
        <w:pStyle w:val="Prrafodelista"/>
        <w:numPr>
          <w:ilvl w:val="0"/>
          <w:numId w:val="23"/>
        </w:numPr>
        <w:autoSpaceDE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Todas son ciertas.</w:t>
      </w:r>
    </w:p>
    <w:p w:rsidR="00081B22" w:rsidRPr="00935B40" w:rsidRDefault="00081B22" w:rsidP="00A932B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b w:val="0"/>
        </w:rPr>
      </w:pPr>
      <w:r w:rsidRPr="00935B40">
        <w:rPr>
          <w:rStyle w:val="Textoennegrita"/>
          <w:b w:val="0"/>
        </w:rPr>
        <w:t>22. En una distribución Binomial es falso que:</w:t>
      </w:r>
    </w:p>
    <w:p w:rsidR="00081B22" w:rsidRPr="00935B40" w:rsidRDefault="00081B22" w:rsidP="00A932BE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</w:pPr>
      <w:r w:rsidRPr="00935B40">
        <w:t>Es Distribución de Probabilidad de Variable Continua.</w:t>
      </w:r>
    </w:p>
    <w:p w:rsidR="00081B22" w:rsidRPr="00935B40" w:rsidRDefault="00081B22" w:rsidP="00A932BE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</w:pPr>
      <w:r w:rsidRPr="00935B40">
        <w:t>Se define por n(número) y “p”</w:t>
      </w:r>
      <w:r w:rsidR="0031760A">
        <w:t xml:space="preserve"> </w:t>
      </w:r>
      <w:r w:rsidRPr="00935B40">
        <w:t>(probabilidad de éxito).</w:t>
      </w:r>
    </w:p>
    <w:p w:rsidR="00081B22" w:rsidRPr="00935B40" w:rsidRDefault="00081B22" w:rsidP="00A932BE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</w:pPr>
      <w:r w:rsidRPr="00935B40">
        <w:t>La Media de la Binomial es np.</w:t>
      </w:r>
    </w:p>
    <w:p w:rsidR="00081B22" w:rsidRPr="00935B40" w:rsidRDefault="00081B22" w:rsidP="00A932BE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</w:pPr>
      <w:r w:rsidRPr="00935B40">
        <w:t>La desviación Típica es (npq)</w:t>
      </w:r>
      <w:r w:rsidRPr="00935B40">
        <w:rPr>
          <w:vertAlign w:val="superscript"/>
        </w:rPr>
        <w:t>1/2</w:t>
      </w:r>
      <w:r w:rsidRPr="00935B40">
        <w:t>.</w:t>
      </w:r>
    </w:p>
    <w:p w:rsidR="00E74FBE" w:rsidRPr="00935B40" w:rsidRDefault="00E74FBE" w:rsidP="00A932BE">
      <w:pPr>
        <w:tabs>
          <w:tab w:val="left" w:pos="720"/>
        </w:tabs>
        <w:spacing w:after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935B40">
        <w:rPr>
          <w:rStyle w:val="a"/>
          <w:rFonts w:ascii="Times New Roman" w:hAnsi="Times New Roman" w:cs="Times New Roman"/>
          <w:sz w:val="24"/>
          <w:szCs w:val="24"/>
        </w:rPr>
        <w:t>2</w:t>
      </w:r>
      <w:r w:rsidR="00325B97" w:rsidRPr="00935B40">
        <w:rPr>
          <w:rStyle w:val="a"/>
          <w:rFonts w:ascii="Times New Roman" w:hAnsi="Times New Roman" w:cs="Times New Roman"/>
          <w:sz w:val="24"/>
          <w:szCs w:val="24"/>
        </w:rPr>
        <w:t>3</w:t>
      </w:r>
      <w:r w:rsidRPr="00935B40">
        <w:rPr>
          <w:rStyle w:val="a"/>
          <w:rFonts w:ascii="Times New Roman" w:hAnsi="Times New Roman" w:cs="Times New Roman"/>
          <w:sz w:val="24"/>
          <w:szCs w:val="24"/>
        </w:rPr>
        <w:t xml:space="preserve">. Hemos realizado </w:t>
      </w:r>
      <w:r w:rsidRPr="00935B40">
        <w:rPr>
          <w:rStyle w:val="l8"/>
          <w:rFonts w:ascii="Times New Roman" w:hAnsi="Times New Roman" w:cs="Times New Roman"/>
          <w:sz w:val="24"/>
          <w:szCs w:val="24"/>
        </w:rPr>
        <w:t xml:space="preserve">un estudio </w:t>
      </w:r>
      <w:r w:rsidRPr="00935B40">
        <w:rPr>
          <w:rStyle w:val="l9"/>
          <w:rFonts w:ascii="Times New Roman" w:hAnsi="Times New Roman" w:cs="Times New Roman"/>
          <w:sz w:val="24"/>
          <w:szCs w:val="24"/>
        </w:rPr>
        <w:t xml:space="preserve">en una </w:t>
      </w:r>
      <w:r w:rsidRPr="00935B40">
        <w:rPr>
          <w:rStyle w:val="l7"/>
          <w:rFonts w:ascii="Times New Roman" w:hAnsi="Times New Roman" w:cs="Times New Roman"/>
          <w:sz w:val="24"/>
          <w:szCs w:val="24"/>
        </w:rPr>
        <w:t xml:space="preserve">población de </w:t>
      </w:r>
      <w:r w:rsidRPr="00935B40">
        <w:rPr>
          <w:rStyle w:val="l8"/>
          <w:rFonts w:ascii="Times New Roman" w:hAnsi="Times New Roman" w:cs="Times New Roman"/>
          <w:sz w:val="24"/>
          <w:szCs w:val="24"/>
        </w:rPr>
        <w:t xml:space="preserve">100 </w:t>
      </w:r>
      <w:r w:rsidRPr="00935B40">
        <w:rPr>
          <w:rStyle w:val="a"/>
          <w:rFonts w:ascii="Times New Roman" w:hAnsi="Times New Roman" w:cs="Times New Roman"/>
          <w:sz w:val="24"/>
          <w:szCs w:val="24"/>
        </w:rPr>
        <w:t xml:space="preserve">sujetos en la que conocemos que existe una prevalencia de1% de infección por VIH, con una prueba que tiene una sensibilidad de 1, y una especificidad de 0,95. Hemos </w:t>
      </w:r>
      <w:del w:id="78" w:author="Juan Ramon Lacalle Remigio" w:date="2018-01-11T16:54:00Z">
        <w:r w:rsidRPr="00935B40" w:rsidDel="0007117B">
          <w:rPr>
            <w:rStyle w:val="a"/>
            <w:rFonts w:ascii="Times New Roman" w:hAnsi="Times New Roman" w:cs="Times New Roman"/>
            <w:sz w:val="24"/>
            <w:szCs w:val="24"/>
          </w:rPr>
          <w:delText xml:space="preserve">obtenido </w:delText>
        </w:r>
      </w:del>
      <w:ins w:id="79" w:author="Juan Ramon Lacalle Remigio" w:date="2018-01-11T16:54:00Z">
        <w:r w:rsidR="0007117B">
          <w:rPr>
            <w:rStyle w:val="a"/>
            <w:rFonts w:ascii="Times New Roman" w:hAnsi="Times New Roman" w:cs="Times New Roman"/>
            <w:sz w:val="24"/>
            <w:szCs w:val="24"/>
          </w:rPr>
          <w:t xml:space="preserve">encontrado que </w:t>
        </w:r>
      </w:ins>
      <w:ins w:id="80" w:author="Juan Ramon Lacalle Remigio" w:date="2018-01-11T16:55:00Z">
        <w:r w:rsidR="0007117B">
          <w:rPr>
            <w:rStyle w:val="a"/>
            <w:rFonts w:ascii="Times New Roman" w:hAnsi="Times New Roman" w:cs="Times New Roman"/>
            <w:sz w:val="24"/>
            <w:szCs w:val="24"/>
          </w:rPr>
          <w:t xml:space="preserve">el test ha </w:t>
        </w:r>
      </w:ins>
      <w:ins w:id="81" w:author="Juan Ramon Lacalle Remigio" w:date="2018-01-11T16:56:00Z">
        <w:r w:rsidR="0007117B">
          <w:rPr>
            <w:rStyle w:val="a"/>
            <w:rFonts w:ascii="Times New Roman" w:hAnsi="Times New Roman" w:cs="Times New Roman"/>
            <w:sz w:val="24"/>
            <w:szCs w:val="24"/>
          </w:rPr>
          <w:t>dado resultado</w:t>
        </w:r>
        <w:r w:rsidR="0007117B" w:rsidRPr="00935B40">
          <w:rPr>
            <w:rStyle w:val="a"/>
            <w:rFonts w:ascii="Times New Roman" w:hAnsi="Times New Roman" w:cs="Times New Roman"/>
            <w:sz w:val="24"/>
            <w:szCs w:val="24"/>
          </w:rPr>
          <w:t xml:space="preserve"> positivo</w:t>
        </w:r>
        <w:r w:rsidR="0007117B">
          <w:rPr>
            <w:rStyle w:val="a"/>
            <w:rFonts w:ascii="Times New Roman" w:hAnsi="Times New Roman" w:cs="Times New Roman"/>
            <w:sz w:val="24"/>
            <w:szCs w:val="24"/>
          </w:rPr>
          <w:t xml:space="preserve"> en</w:t>
        </w:r>
      </w:ins>
      <w:ins w:id="82" w:author="Juan Ramon Lacalle Remigio" w:date="2018-01-11T16:54:00Z">
        <w:r w:rsidR="0007117B" w:rsidRPr="00935B40">
          <w:rPr>
            <w:rStyle w:val="a"/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935B40">
        <w:rPr>
          <w:rStyle w:val="a"/>
          <w:rFonts w:ascii="Times New Roman" w:hAnsi="Times New Roman" w:cs="Times New Roman"/>
          <w:sz w:val="24"/>
          <w:szCs w:val="24"/>
        </w:rPr>
        <w:t>seis</w:t>
      </w:r>
      <w:ins w:id="83" w:author="Juan Ramon Lacalle Remigio" w:date="2018-01-11T16:56:00Z">
        <w:r w:rsidR="0007117B">
          <w:rPr>
            <w:rStyle w:val="a"/>
            <w:rFonts w:ascii="Times New Roman" w:hAnsi="Times New Roman" w:cs="Times New Roman"/>
            <w:sz w:val="24"/>
            <w:szCs w:val="24"/>
          </w:rPr>
          <w:t xml:space="preserve"> </w:t>
        </w:r>
      </w:ins>
      <w:del w:id="84" w:author="Juan Ramon Lacalle Remigio" w:date="2018-01-11T16:56:00Z">
        <w:r w:rsidRPr="00935B40" w:rsidDel="0007117B">
          <w:rPr>
            <w:rStyle w:val="a"/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85" w:author="Juan Ramon Lacalle Remigio" w:date="2018-01-11T16:56:00Z">
        <w:r w:rsidR="0007117B">
          <w:rPr>
            <w:rStyle w:val="a"/>
            <w:rFonts w:ascii="Times New Roman" w:hAnsi="Times New Roman" w:cs="Times New Roman"/>
            <w:sz w:val="24"/>
            <w:szCs w:val="24"/>
          </w:rPr>
          <w:t>personas</w:t>
        </w:r>
      </w:ins>
      <w:del w:id="86" w:author="Juan Ramon Lacalle Remigio" w:date="2018-01-11T16:54:00Z">
        <w:r w:rsidRPr="00935B40" w:rsidDel="0007117B">
          <w:rPr>
            <w:rStyle w:val="a"/>
            <w:rFonts w:ascii="Times New Roman" w:hAnsi="Times New Roman" w:cs="Times New Roman"/>
            <w:sz w:val="24"/>
            <w:szCs w:val="24"/>
          </w:rPr>
          <w:delText xml:space="preserve">tests </w:delText>
        </w:r>
      </w:del>
      <w:del w:id="87" w:author="Juan Ramon Lacalle Remigio" w:date="2018-01-11T16:56:00Z">
        <w:r w:rsidRPr="00935B40" w:rsidDel="0007117B">
          <w:rPr>
            <w:rStyle w:val="a"/>
            <w:rFonts w:ascii="Times New Roman" w:hAnsi="Times New Roman" w:cs="Times New Roman"/>
            <w:sz w:val="24"/>
            <w:szCs w:val="24"/>
          </w:rPr>
          <w:delText>positivo</w:delText>
        </w:r>
      </w:del>
      <w:del w:id="88" w:author="Juan Ramon Lacalle Remigio" w:date="2018-01-11T16:55:00Z">
        <w:r w:rsidRPr="00935B40" w:rsidDel="0007117B">
          <w:rPr>
            <w:rStyle w:val="a"/>
            <w:rFonts w:ascii="Times New Roman" w:hAnsi="Times New Roman" w:cs="Times New Roman"/>
            <w:sz w:val="24"/>
            <w:szCs w:val="24"/>
          </w:rPr>
          <w:delText>s</w:delText>
        </w:r>
      </w:del>
      <w:r w:rsidRPr="00935B40">
        <w:rPr>
          <w:rStyle w:val="a"/>
          <w:rFonts w:ascii="Times New Roman" w:hAnsi="Times New Roman" w:cs="Times New Roman"/>
          <w:sz w:val="24"/>
          <w:szCs w:val="24"/>
        </w:rPr>
        <w:t>. Señale cuál de las siguientes afirmaciones es probabilísticamente correcta:</w:t>
      </w:r>
    </w:p>
    <w:p w:rsidR="00E74FBE" w:rsidRPr="00935B40" w:rsidRDefault="00E74FBE" w:rsidP="00A932BE">
      <w:pPr>
        <w:pStyle w:val="Prrafodelista"/>
        <w:numPr>
          <w:ilvl w:val="0"/>
          <w:numId w:val="26"/>
        </w:numPr>
        <w:tabs>
          <w:tab w:val="left" w:pos="720"/>
        </w:tabs>
        <w:spacing w:after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935B40">
        <w:rPr>
          <w:rStyle w:val="a"/>
          <w:rFonts w:ascii="Times New Roman" w:hAnsi="Times New Roman" w:cs="Times New Roman"/>
          <w:sz w:val="24"/>
          <w:szCs w:val="24"/>
        </w:rPr>
        <w:t>Los 6 son falsos positivos.</w:t>
      </w:r>
    </w:p>
    <w:p w:rsidR="008B6391" w:rsidRPr="00935B40" w:rsidRDefault="00E74FBE" w:rsidP="00A932BE">
      <w:pPr>
        <w:pStyle w:val="Prrafodelista"/>
        <w:numPr>
          <w:ilvl w:val="0"/>
          <w:numId w:val="26"/>
        </w:numPr>
        <w:tabs>
          <w:tab w:val="left" w:pos="720"/>
        </w:tabs>
        <w:spacing w:after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935B40">
        <w:rPr>
          <w:rStyle w:val="a"/>
          <w:rFonts w:ascii="Times New Roman" w:hAnsi="Times New Roman" w:cs="Times New Roman"/>
          <w:sz w:val="24"/>
          <w:szCs w:val="24"/>
        </w:rPr>
        <w:t>Los 6 son verdaderos positivos.</w:t>
      </w:r>
      <w:r w:rsidR="008B6391" w:rsidRPr="00935B40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</w:p>
    <w:p w:rsidR="00A43456" w:rsidRPr="00935B40" w:rsidRDefault="00E74FBE" w:rsidP="00A932BE">
      <w:pPr>
        <w:pStyle w:val="Prrafodelista"/>
        <w:numPr>
          <w:ilvl w:val="0"/>
          <w:numId w:val="26"/>
        </w:numPr>
        <w:tabs>
          <w:tab w:val="left" w:pos="720"/>
        </w:tabs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35B40">
        <w:rPr>
          <w:rStyle w:val="a"/>
          <w:rFonts w:ascii="Times New Roman" w:hAnsi="Times New Roman" w:cs="Times New Roman"/>
          <w:sz w:val="24"/>
          <w:szCs w:val="24"/>
        </w:rPr>
        <w:t>5 de los 6 son falsos positivos.</w:t>
      </w:r>
      <w:r w:rsidR="008B6391" w:rsidRPr="00935B40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8B6391" w:rsidRPr="00935B40" w:rsidRDefault="008B6391" w:rsidP="00A932BE">
      <w:pPr>
        <w:pStyle w:val="Prrafodelista"/>
        <w:numPr>
          <w:ilvl w:val="0"/>
          <w:numId w:val="26"/>
        </w:numPr>
        <w:tabs>
          <w:tab w:val="left" w:pos="720"/>
        </w:tabs>
        <w:spacing w:after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935B40">
        <w:rPr>
          <w:rStyle w:val="a"/>
          <w:rFonts w:ascii="Times New Roman" w:hAnsi="Times New Roman" w:cs="Times New Roman"/>
          <w:sz w:val="24"/>
          <w:szCs w:val="24"/>
        </w:rPr>
        <w:t>5 de los 6 son verdaderos positivos.</w:t>
      </w:r>
    </w:p>
    <w:p w:rsidR="00805ABF" w:rsidRPr="00935B40" w:rsidRDefault="00805ABF" w:rsidP="00A932B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24. En una asignatura se ha decidido aprobar a aquellos que superen uno de los dos parciales. Con este criterio aprobó el 90%, sabiendo que el primer parcial lo superó el 70% y el segundo el 50% ¿Cuál hubiese sido la probabilidad de aprobados, si se hubiese exigido superar ambos parciales?</w:t>
      </w:r>
    </w:p>
    <w:p w:rsidR="0031760A" w:rsidRPr="00935B40" w:rsidRDefault="0031760A" w:rsidP="0031760A">
      <w:pPr>
        <w:pStyle w:val="ListParagraph1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5B40">
        <w:rPr>
          <w:rFonts w:ascii="Times New Roman" w:hAnsi="Times New Roman"/>
          <w:sz w:val="24"/>
          <w:szCs w:val="24"/>
        </w:rPr>
        <w:t>0,3</w:t>
      </w:r>
    </w:p>
    <w:p w:rsidR="00805ABF" w:rsidRPr="00935B40" w:rsidRDefault="00805ABF" w:rsidP="00A932BE">
      <w:pPr>
        <w:pStyle w:val="ListParagraph1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5B40">
        <w:rPr>
          <w:rFonts w:ascii="Times New Roman" w:hAnsi="Times New Roman"/>
          <w:sz w:val="24"/>
          <w:szCs w:val="24"/>
        </w:rPr>
        <w:t xml:space="preserve">0,5 </w:t>
      </w:r>
    </w:p>
    <w:p w:rsidR="0031760A" w:rsidRPr="00935B40" w:rsidRDefault="0031760A" w:rsidP="0031760A">
      <w:pPr>
        <w:pStyle w:val="ListParagraph1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5B40">
        <w:rPr>
          <w:rFonts w:ascii="Times New Roman" w:hAnsi="Times New Roman"/>
          <w:sz w:val="24"/>
          <w:szCs w:val="24"/>
        </w:rPr>
        <w:t>0,6</w:t>
      </w:r>
    </w:p>
    <w:p w:rsidR="00805ABF" w:rsidRPr="00935B40" w:rsidRDefault="00805ABF" w:rsidP="00A932BE">
      <w:pPr>
        <w:pStyle w:val="ListParagraph1"/>
        <w:numPr>
          <w:ilvl w:val="0"/>
          <w:numId w:val="2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35B40">
        <w:rPr>
          <w:rFonts w:ascii="Times New Roman" w:hAnsi="Times New Roman"/>
          <w:sz w:val="24"/>
          <w:szCs w:val="24"/>
        </w:rPr>
        <w:t>0,8</w:t>
      </w:r>
    </w:p>
    <w:p w:rsidR="00BE7F57" w:rsidRPr="00935B40" w:rsidRDefault="00BE7F57" w:rsidP="00A932BE">
      <w:pPr>
        <w:tabs>
          <w:tab w:val="left" w:pos="720"/>
        </w:tabs>
        <w:spacing w:after="0"/>
        <w:jc w:val="both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 w:rsidRPr="00935B40">
        <w:rPr>
          <w:rStyle w:val="Textoennegrita"/>
          <w:rFonts w:ascii="Times New Roman" w:hAnsi="Times New Roman" w:cs="Times New Roman"/>
          <w:b w:val="0"/>
          <w:sz w:val="24"/>
          <w:szCs w:val="24"/>
        </w:rPr>
        <w:t>25.- La probabilidad de equivocarte al aceptar la Hipótesis nula:</w:t>
      </w:r>
    </w:p>
    <w:p w:rsidR="00BE7F57" w:rsidRPr="00935B40" w:rsidRDefault="00BE7F57" w:rsidP="00A932BE">
      <w:pPr>
        <w:pStyle w:val="Prrafodelista"/>
        <w:numPr>
          <w:ilvl w:val="0"/>
          <w:numId w:val="28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Se la conoce como β.</w:t>
      </w:r>
    </w:p>
    <w:p w:rsidR="00BE7F57" w:rsidRPr="00935B40" w:rsidRDefault="00BE7F57" w:rsidP="00A932BE">
      <w:pPr>
        <w:pStyle w:val="Prrafodelista"/>
        <w:numPr>
          <w:ilvl w:val="0"/>
          <w:numId w:val="28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Es el complementario de</w:t>
      </w:r>
      <w:r w:rsidR="001F5B6A" w:rsidRPr="00935B40">
        <w:rPr>
          <w:rFonts w:ascii="Times New Roman" w:hAnsi="Times New Roman" w:cs="Times New Roman"/>
          <w:sz w:val="24"/>
          <w:szCs w:val="24"/>
        </w:rPr>
        <w:t xml:space="preserve"> </w:t>
      </w:r>
      <w:r w:rsidRPr="00935B40">
        <w:rPr>
          <w:rFonts w:ascii="Times New Roman" w:hAnsi="Times New Roman" w:cs="Times New Roman"/>
          <w:sz w:val="24"/>
          <w:szCs w:val="24"/>
        </w:rPr>
        <w:t>l</w:t>
      </w:r>
      <w:r w:rsidR="001F5B6A" w:rsidRPr="00935B40">
        <w:rPr>
          <w:rFonts w:ascii="Times New Roman" w:hAnsi="Times New Roman" w:cs="Times New Roman"/>
          <w:sz w:val="24"/>
          <w:szCs w:val="24"/>
        </w:rPr>
        <w:t>a potencia</w:t>
      </w:r>
      <w:r w:rsidRPr="00935B40">
        <w:rPr>
          <w:rFonts w:ascii="Times New Roman" w:hAnsi="Times New Roman" w:cs="Times New Roman"/>
          <w:sz w:val="24"/>
          <w:szCs w:val="24"/>
        </w:rPr>
        <w:t xml:space="preserve"> del test.</w:t>
      </w:r>
    </w:p>
    <w:p w:rsidR="00BE7F57" w:rsidRPr="00935B40" w:rsidRDefault="00BE7F57" w:rsidP="00A932BE">
      <w:pPr>
        <w:pStyle w:val="Prrafodelista"/>
        <w:numPr>
          <w:ilvl w:val="0"/>
          <w:numId w:val="28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Es el </w:t>
      </w:r>
      <w:r w:rsidR="001F5B6A" w:rsidRPr="00935B40">
        <w:rPr>
          <w:rFonts w:ascii="Times New Roman" w:hAnsi="Times New Roman" w:cs="Times New Roman"/>
          <w:sz w:val="24"/>
          <w:szCs w:val="24"/>
        </w:rPr>
        <w:t xml:space="preserve">riesgo de </w:t>
      </w:r>
      <w:r w:rsidRPr="00935B40">
        <w:rPr>
          <w:rFonts w:ascii="Times New Roman" w:hAnsi="Times New Roman" w:cs="Times New Roman"/>
          <w:sz w:val="24"/>
          <w:szCs w:val="24"/>
        </w:rPr>
        <w:t>error</w:t>
      </w:r>
      <w:r w:rsidR="001F5B6A" w:rsidRPr="00935B40">
        <w:rPr>
          <w:rFonts w:ascii="Times New Roman" w:hAnsi="Times New Roman" w:cs="Times New Roman"/>
          <w:sz w:val="24"/>
          <w:szCs w:val="24"/>
        </w:rPr>
        <w:t xml:space="preserve"> de</w:t>
      </w:r>
      <w:r w:rsidRPr="00935B40">
        <w:rPr>
          <w:rFonts w:ascii="Times New Roman" w:hAnsi="Times New Roman" w:cs="Times New Roman"/>
          <w:sz w:val="24"/>
          <w:szCs w:val="24"/>
        </w:rPr>
        <w:t xml:space="preserve"> tipo II.</w:t>
      </w:r>
    </w:p>
    <w:p w:rsidR="008B6391" w:rsidRPr="00935B40" w:rsidRDefault="00BE7F57" w:rsidP="00A932BE">
      <w:pPr>
        <w:pStyle w:val="Prrafodelista"/>
        <w:numPr>
          <w:ilvl w:val="0"/>
          <w:numId w:val="28"/>
        </w:numPr>
        <w:tabs>
          <w:tab w:val="left" w:pos="720"/>
        </w:tabs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 xml:space="preserve">Son todas </w:t>
      </w:r>
      <w:r w:rsidR="001F5B6A" w:rsidRPr="00935B40">
        <w:rPr>
          <w:rFonts w:ascii="Times New Roman" w:hAnsi="Times New Roman" w:cs="Times New Roman"/>
          <w:sz w:val="24"/>
          <w:szCs w:val="24"/>
        </w:rPr>
        <w:t>ciertas.</w:t>
      </w:r>
    </w:p>
    <w:p w:rsidR="009A7D79" w:rsidRPr="00935B40" w:rsidRDefault="009A7D79" w:rsidP="00A932B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b w:val="0"/>
        </w:rPr>
      </w:pPr>
      <w:r w:rsidRPr="00935B40">
        <w:rPr>
          <w:rStyle w:val="Textoennegrita"/>
          <w:b w:val="0"/>
        </w:rPr>
        <w:t>26.- En el tratamiento de una artritis con reposo, mejoran el 60%; con aspirina mejoran el 55%. La diferencia no es significativa (p=0,15):</w:t>
      </w:r>
    </w:p>
    <w:p w:rsidR="009A7D79" w:rsidRPr="00935B40" w:rsidRDefault="009A7D79" w:rsidP="00A932BE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</w:pPr>
      <w:r w:rsidRPr="00935B40">
        <w:t>Siempre que trates con aspirina a ese tipo de pacientes, mejorarán un 55% de los pacientes.</w:t>
      </w:r>
    </w:p>
    <w:p w:rsidR="009A7D79" w:rsidRPr="00935B40" w:rsidRDefault="009A7D79" w:rsidP="00A932BE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</w:pPr>
      <w:r w:rsidRPr="00935B40">
        <w:t>El reposo es un 95% mejor que la aspirina.</w:t>
      </w:r>
    </w:p>
    <w:p w:rsidR="009A7D79" w:rsidRPr="00935B40" w:rsidRDefault="009A7D79" w:rsidP="00A932BE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</w:pPr>
      <w:r w:rsidRPr="00935B40">
        <w:t>El nivel de significación es del 1%</w:t>
      </w:r>
    </w:p>
    <w:p w:rsidR="009A7D79" w:rsidRPr="00935B40" w:rsidRDefault="009A7D79" w:rsidP="00A932BE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jc w:val="both"/>
      </w:pPr>
      <w:r w:rsidRPr="00935B40">
        <w:t>No hay diferencias entre los dos tratamientos.</w:t>
      </w:r>
    </w:p>
    <w:p w:rsidR="00F6715C" w:rsidRPr="00935B40" w:rsidRDefault="00F6715C" w:rsidP="00A93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35B40">
        <w:rPr>
          <w:rFonts w:ascii="Times New Roman" w:hAnsi="Times New Roman" w:cs="Times New Roman"/>
          <w:sz w:val="24"/>
          <w:szCs w:val="24"/>
          <w:lang w:val="es-ES_tradnl"/>
        </w:rPr>
        <w:t>27.- Sea X el porcentaje de líquido corporal perdido durante las primeras 24 horas por una persona que ha sufrido una quemadura grave, suponiendo que X sigue una distribución normal N (15,5), la probabilidad de que el porcentaje de líquido perdido sea del 5% es:</w:t>
      </w:r>
    </w:p>
    <w:p w:rsidR="00F6715C" w:rsidRPr="00935B40" w:rsidRDefault="00F6715C" w:rsidP="00A932BE">
      <w:pPr>
        <w:pStyle w:val="Prrafode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35B40">
        <w:rPr>
          <w:rFonts w:ascii="Times New Roman" w:hAnsi="Times New Roman" w:cs="Times New Roman"/>
          <w:sz w:val="24"/>
          <w:szCs w:val="24"/>
          <w:lang w:val="es-ES_tradnl"/>
        </w:rPr>
        <w:t>-0,5</w:t>
      </w:r>
      <w:r w:rsidR="0031760A">
        <w:rPr>
          <w:rFonts w:ascii="Times New Roman" w:hAnsi="Times New Roman" w:cs="Times New Roman"/>
          <w:sz w:val="24"/>
          <w:szCs w:val="24"/>
          <w:lang w:val="es-ES_tradnl"/>
        </w:rPr>
        <w:t>0</w:t>
      </w:r>
    </w:p>
    <w:p w:rsidR="0031760A" w:rsidRPr="00935B40" w:rsidRDefault="0031760A" w:rsidP="0031760A">
      <w:pPr>
        <w:pStyle w:val="Prrafode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35B40">
        <w:rPr>
          <w:rFonts w:ascii="Times New Roman" w:hAnsi="Times New Roman" w:cs="Times New Roman"/>
          <w:sz w:val="24"/>
          <w:szCs w:val="24"/>
          <w:lang w:val="es-ES_tradnl"/>
        </w:rPr>
        <w:t>0</w:t>
      </w:r>
      <w:r>
        <w:rPr>
          <w:rFonts w:ascii="Times New Roman" w:hAnsi="Times New Roman" w:cs="Times New Roman"/>
          <w:sz w:val="24"/>
          <w:szCs w:val="24"/>
          <w:lang w:val="es-ES_tradnl"/>
        </w:rPr>
        <w:t>,00</w:t>
      </w:r>
    </w:p>
    <w:p w:rsidR="00F6715C" w:rsidRPr="00935B40" w:rsidRDefault="00F6715C" w:rsidP="00A932BE">
      <w:pPr>
        <w:pStyle w:val="Prrafode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35B40">
        <w:rPr>
          <w:rFonts w:ascii="Times New Roman" w:hAnsi="Times New Roman" w:cs="Times New Roman"/>
          <w:sz w:val="24"/>
          <w:szCs w:val="24"/>
          <w:lang w:val="es-ES_tradnl"/>
        </w:rPr>
        <w:t>0,5</w:t>
      </w:r>
      <w:r w:rsidR="0031760A">
        <w:rPr>
          <w:rFonts w:ascii="Times New Roman" w:hAnsi="Times New Roman" w:cs="Times New Roman"/>
          <w:sz w:val="24"/>
          <w:szCs w:val="24"/>
          <w:lang w:val="es-ES_tradnl"/>
        </w:rPr>
        <w:t>0</w:t>
      </w:r>
    </w:p>
    <w:p w:rsidR="00F6715C" w:rsidRPr="00935B40" w:rsidRDefault="00F6715C" w:rsidP="00A932BE">
      <w:pPr>
        <w:pStyle w:val="Prrafodelista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35B40">
        <w:rPr>
          <w:rFonts w:ascii="Times New Roman" w:hAnsi="Times New Roman" w:cs="Times New Roman"/>
          <w:sz w:val="24"/>
          <w:szCs w:val="24"/>
          <w:lang w:val="es-ES_tradnl"/>
        </w:rPr>
        <w:t>0,25</w:t>
      </w:r>
    </w:p>
    <w:p w:rsidR="00FA79BC" w:rsidRPr="00935B40" w:rsidRDefault="00FA79BC" w:rsidP="006131B7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35B40">
        <w:rPr>
          <w:rFonts w:ascii="Times New Roman" w:hAnsi="Times New Roman" w:cs="Times New Roman"/>
          <w:sz w:val="24"/>
          <w:szCs w:val="24"/>
          <w:lang w:val="es-ES_tradnl"/>
        </w:rPr>
        <w:t>28. Los valores de la variable X, en una muestra aleatoria (n=9), son los siguientes</w:t>
      </w:r>
      <w:bookmarkStart w:id="89" w:name="_Hlk503473987"/>
      <w:r w:rsidRPr="00935B40">
        <w:rPr>
          <w:rFonts w:ascii="Times New Roman" w:hAnsi="Times New Roman" w:cs="Times New Roman"/>
          <w:sz w:val="24"/>
          <w:szCs w:val="24"/>
          <w:lang w:val="es-ES_tradnl"/>
        </w:rPr>
        <w:t xml:space="preserve">: </w:t>
      </w:r>
      <w:ins w:id="90" w:author="Juan Ramon Lacalle Remigio" w:date="2018-01-11T17:00:00Z"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1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405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2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3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400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4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5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400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6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7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460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8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99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390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0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1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410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2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3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415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4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5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400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6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7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410</w:t>
        </w:r>
        <w:r w:rsidR="009659BE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8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 xml:space="preserve">, </w:t>
        </w:r>
        <w:r w:rsidR="006131B7" w:rsidRPr="009659BE">
          <w:rPr>
            <w:rFonts w:ascii="Times New Roman" w:hAnsi="Times New Roman" w:cs="Times New Roman"/>
            <w:i/>
            <w:sz w:val="24"/>
            <w:szCs w:val="24"/>
            <w:lang w:val="es-ES_tradnl"/>
            <w:rPrChange w:id="109" w:author="Juan Ramon Lacalle Remigio" w:date="2018-01-11T17:01:00Z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rPrChange>
          </w:rPr>
          <w:t>410</w:t>
        </w:r>
      </w:ins>
      <w:del w:id="110" w:author="Juan Ramon Lacalle Remigio" w:date="2018-01-11T17:00:00Z">
        <w:r w:rsidRPr="00935B40" w:rsidDel="006131B7">
          <w:rPr>
            <w:rFonts w:ascii="Times New Roman" w:hAnsi="Times New Roman" w:cs="Times New Roman"/>
            <w:i/>
            <w:sz w:val="24"/>
            <w:szCs w:val="24"/>
            <w:lang w:val="es-ES_tradnl"/>
          </w:rPr>
          <w:delText>406, 395, 400, 450, 390, 410, 415, 401, 408</w:delText>
        </w:r>
      </w:del>
      <w:r w:rsidRPr="00935B40">
        <w:rPr>
          <w:rFonts w:ascii="Times New Roman" w:hAnsi="Times New Roman" w:cs="Times New Roman"/>
          <w:sz w:val="24"/>
          <w:szCs w:val="24"/>
          <w:lang w:val="es-ES_tradnl"/>
        </w:rPr>
        <w:t xml:space="preserve">. La estimación puntual de la </w:t>
      </w:r>
      <w:r w:rsidR="00193FFB">
        <w:rPr>
          <w:rFonts w:ascii="Times New Roman" w:hAnsi="Times New Roman" w:cs="Times New Roman"/>
          <w:sz w:val="24"/>
          <w:szCs w:val="24"/>
          <w:lang w:val="es-ES_tradnl"/>
        </w:rPr>
        <w:t xml:space="preserve">media </w:t>
      </w:r>
      <w:r w:rsidRPr="00935B40">
        <w:rPr>
          <w:rFonts w:ascii="Times New Roman" w:hAnsi="Times New Roman" w:cs="Times New Roman"/>
          <w:sz w:val="24"/>
          <w:szCs w:val="24"/>
          <w:lang w:val="es-ES_tradnl"/>
        </w:rPr>
        <w:t>poblacional es:</w:t>
      </w:r>
    </w:p>
    <w:p w:rsidR="00FA79BC" w:rsidRPr="00935B40" w:rsidRDefault="00193FFB" w:rsidP="00A932BE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del w:id="111" w:author="Juan Ramon Lacalle Remigio" w:date="2018-01-11T17:01:00Z">
        <w:r w:rsidDel="009659BE">
          <w:rPr>
            <w:rFonts w:ascii="Times New Roman" w:hAnsi="Times New Roman" w:cs="Times New Roman"/>
            <w:sz w:val="24"/>
            <w:szCs w:val="24"/>
            <w:lang w:val="es-ES_tradnl"/>
          </w:rPr>
          <w:delText>408,3</w:delText>
        </w:r>
      </w:del>
      <w:ins w:id="112" w:author="Juan Ramon Lacalle Remigio" w:date="2018-01-11T17:01:00Z">
        <w:r w:rsidR="009659BE">
          <w:rPr>
            <w:rFonts w:ascii="Times New Roman" w:hAnsi="Times New Roman" w:cs="Times New Roman"/>
            <w:sz w:val="24"/>
            <w:szCs w:val="24"/>
            <w:lang w:val="es-ES_tradnl"/>
          </w:rPr>
          <w:t>320</w:t>
        </w:r>
      </w:ins>
    </w:p>
    <w:p w:rsidR="00FA79BC" w:rsidRPr="00935B40" w:rsidRDefault="00193FFB" w:rsidP="00A932BE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del w:id="113" w:author="Juan Ramon Lacalle Remigio" w:date="2018-01-11T17:01:00Z">
        <w:r w:rsidDel="009659BE">
          <w:rPr>
            <w:rFonts w:ascii="Times New Roman" w:hAnsi="Times New Roman" w:cs="Times New Roman"/>
            <w:sz w:val="24"/>
            <w:szCs w:val="24"/>
            <w:lang w:val="es-ES_tradnl"/>
          </w:rPr>
          <w:delText>405,2</w:delText>
        </w:r>
      </w:del>
      <w:ins w:id="114" w:author="Juan Ramon Lacalle Remigio" w:date="2018-01-11T17:01:00Z">
        <w:r w:rsidR="009659BE">
          <w:rPr>
            <w:rFonts w:ascii="Times New Roman" w:hAnsi="Times New Roman" w:cs="Times New Roman"/>
            <w:sz w:val="24"/>
            <w:szCs w:val="24"/>
            <w:lang w:val="es-ES_tradnl"/>
          </w:rPr>
          <w:t>391</w:t>
        </w:r>
      </w:ins>
    </w:p>
    <w:p w:rsidR="00AF3FC6" w:rsidRPr="00935B40" w:rsidRDefault="00193FFB" w:rsidP="00A932BE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del w:id="115" w:author="Juan Ramon Lacalle Remigio" w:date="2018-01-11T17:01:00Z">
        <w:r w:rsidDel="009659BE">
          <w:rPr>
            <w:rFonts w:ascii="Times New Roman" w:hAnsi="Times New Roman" w:cs="Times New Roman"/>
            <w:sz w:val="24"/>
            <w:szCs w:val="24"/>
            <w:lang w:val="es-ES_tradnl"/>
          </w:rPr>
          <w:delText>320,1</w:delText>
        </w:r>
      </w:del>
      <w:ins w:id="116" w:author="Juan Ramon Lacalle Remigio" w:date="2018-01-11T17:01:00Z">
        <w:r w:rsidR="009659BE">
          <w:rPr>
            <w:rFonts w:ascii="Times New Roman" w:hAnsi="Times New Roman" w:cs="Times New Roman"/>
            <w:sz w:val="24"/>
            <w:szCs w:val="24"/>
            <w:lang w:val="es-ES_tradnl"/>
          </w:rPr>
          <w:t>410</w:t>
        </w:r>
      </w:ins>
    </w:p>
    <w:p w:rsidR="00FA79BC" w:rsidRPr="00935B40" w:rsidRDefault="00193FFB" w:rsidP="00A932BE">
      <w:pPr>
        <w:pStyle w:val="Prrafodelista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del w:id="117" w:author="Juan Ramon Lacalle Remigio" w:date="2018-01-11T17:01:00Z">
        <w:r w:rsidDel="009659BE">
          <w:rPr>
            <w:rFonts w:ascii="Times New Roman" w:hAnsi="Times New Roman" w:cs="Times New Roman"/>
            <w:sz w:val="24"/>
            <w:szCs w:val="24"/>
            <w:lang w:val="es-ES_tradnl"/>
          </w:rPr>
          <w:delText>398,5</w:delText>
        </w:r>
      </w:del>
      <w:ins w:id="118" w:author="Juan Ramon Lacalle Remigio" w:date="2018-01-11T17:01:00Z">
        <w:r w:rsidR="009659BE">
          <w:rPr>
            <w:rFonts w:ascii="Times New Roman" w:hAnsi="Times New Roman" w:cs="Times New Roman"/>
            <w:sz w:val="24"/>
            <w:szCs w:val="24"/>
            <w:lang w:val="es-ES_tradnl"/>
          </w:rPr>
          <w:t>455</w:t>
        </w:r>
      </w:ins>
    </w:p>
    <w:bookmarkEnd w:id="89"/>
    <w:p w:rsidR="00D21B78" w:rsidRPr="00935B40" w:rsidRDefault="00D21B78" w:rsidP="00A932BE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29.- Si la hipótesis nula de un contraste de hipótesis es rechazada al 5 %:</w:t>
      </w:r>
    </w:p>
    <w:p w:rsidR="00D21B78" w:rsidRPr="00935B40" w:rsidRDefault="00D21B78" w:rsidP="00A932BE">
      <w:pPr>
        <w:pStyle w:val="Prrafodelista"/>
        <w:numPr>
          <w:ilvl w:val="0"/>
          <w:numId w:val="32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Se aceptará a cualquier nivel de significación menor.</w:t>
      </w:r>
    </w:p>
    <w:p w:rsidR="00D21B78" w:rsidRPr="00935B40" w:rsidRDefault="00D21B78" w:rsidP="00A932BE">
      <w:pPr>
        <w:pStyle w:val="Prrafodelista"/>
        <w:numPr>
          <w:ilvl w:val="0"/>
          <w:numId w:val="32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Se rechazará a niveles de significación superiores.</w:t>
      </w:r>
    </w:p>
    <w:p w:rsidR="00D21B78" w:rsidRPr="00935B40" w:rsidRDefault="00D21B78" w:rsidP="00A932BE">
      <w:pPr>
        <w:pStyle w:val="Prrafodelista"/>
        <w:numPr>
          <w:ilvl w:val="0"/>
          <w:numId w:val="32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Se producirá un rechazo de la hipótesis alternativa.</w:t>
      </w:r>
    </w:p>
    <w:p w:rsidR="00D21B78" w:rsidRPr="00935B40" w:rsidRDefault="00D21B78" w:rsidP="00A932BE">
      <w:pPr>
        <w:pStyle w:val="Prrafodelista"/>
        <w:numPr>
          <w:ilvl w:val="0"/>
          <w:numId w:val="32"/>
        </w:num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5B40">
        <w:rPr>
          <w:rFonts w:ascii="Times New Roman" w:hAnsi="Times New Roman" w:cs="Times New Roman"/>
          <w:sz w:val="24"/>
          <w:szCs w:val="24"/>
        </w:rPr>
        <w:t>El rechazo  puede deberse a un tamaño muestral pequeño.</w:t>
      </w:r>
    </w:p>
    <w:p w:rsidR="0007117B" w:rsidRDefault="00B1596D" w:rsidP="00A932BE">
      <w:pPr>
        <w:pStyle w:val="NormalWeb"/>
        <w:spacing w:before="0" w:beforeAutospacing="0" w:after="0" w:afterAutospacing="0" w:line="276" w:lineRule="auto"/>
        <w:jc w:val="both"/>
        <w:rPr>
          <w:ins w:id="119" w:author="Juan Ramon Lacalle Remigio" w:date="2018-01-11T16:51:00Z"/>
          <w:lang w:val="es-ES_tradnl"/>
        </w:rPr>
      </w:pPr>
      <w:r w:rsidRPr="00935B40">
        <w:rPr>
          <w:lang w:val="es-ES_tradnl"/>
        </w:rPr>
        <w:t xml:space="preserve">30.- </w:t>
      </w:r>
      <w:bookmarkStart w:id="120" w:name="_Hlk503474043"/>
      <w:r w:rsidRPr="00935B40">
        <w:rPr>
          <w:lang w:val="es-ES_tradnl"/>
        </w:rPr>
        <w:t xml:space="preserve">La concentración en sangre de un fármaco y </w:t>
      </w:r>
      <w:del w:id="121" w:author="Juan Ramon Lacalle Remigio" w:date="2018-01-11T16:51:00Z">
        <w:r w:rsidRPr="00935B40" w:rsidDel="0007117B">
          <w:rPr>
            <w:lang w:val="es-ES_tradnl"/>
          </w:rPr>
          <w:delText>la sobre</w:delText>
        </w:r>
      </w:del>
      <w:ins w:id="122" w:author="Juan Ramon Lacalle Remigio" w:date="2018-01-11T16:51:00Z">
        <w:r w:rsidR="0007117B">
          <w:rPr>
            <w:lang w:val="es-ES_tradnl"/>
          </w:rPr>
          <w:t xml:space="preserve">el aumento de </w:t>
        </w:r>
      </w:ins>
      <w:r w:rsidRPr="00935B40">
        <w:rPr>
          <w:lang w:val="es-ES_tradnl"/>
        </w:rPr>
        <w:t xml:space="preserve">presión arterial que </w:t>
      </w:r>
      <w:del w:id="123" w:author="Juan Ramon Lacalle Remigio" w:date="2018-01-11T16:52:00Z">
        <w:r w:rsidRPr="00935B40" w:rsidDel="0007117B">
          <w:rPr>
            <w:lang w:val="es-ES_tradnl"/>
          </w:rPr>
          <w:delText>el mismo origina</w:delText>
        </w:r>
      </w:del>
      <w:ins w:id="124" w:author="Juan Ramon Lacalle Remigio" w:date="2018-01-11T16:52:00Z">
        <w:r w:rsidR="0007117B">
          <w:rPr>
            <w:lang w:val="es-ES_tradnl"/>
          </w:rPr>
          <w:t>produce</w:t>
        </w:r>
      </w:ins>
      <w:r w:rsidRPr="00935B40">
        <w:rPr>
          <w:lang w:val="es-ES_tradnl"/>
        </w:rPr>
        <w:t xml:space="preserve"> están relacionadas por la expresión </w:t>
      </w:r>
      <w:r w:rsidRPr="0007117B">
        <w:rPr>
          <w:b/>
          <w:lang w:val="es-ES_tradnl"/>
          <w:rPrChange w:id="125" w:author="Juan Ramon Lacalle Remigio" w:date="2018-01-11T16:52:00Z">
            <w:rPr>
              <w:lang w:val="es-ES_tradnl"/>
            </w:rPr>
          </w:rPrChange>
        </w:rPr>
        <w:t>p= 0,5c – 4</w:t>
      </w:r>
      <w:r w:rsidRPr="00935B40">
        <w:rPr>
          <w:lang w:val="es-ES_tradnl"/>
        </w:rPr>
        <w:t xml:space="preserve">, donde </w:t>
      </w:r>
      <w:r w:rsidRPr="00E20D8C">
        <w:rPr>
          <w:b/>
          <w:lang w:val="es-ES_tradnl"/>
          <w:rPrChange w:id="126" w:author="Juan Ramon Lacalle Remigio" w:date="2018-01-11T13:54:00Z">
            <w:rPr>
              <w:lang w:val="es-ES_tradnl"/>
            </w:rPr>
          </w:rPrChange>
        </w:rPr>
        <w:t>p</w:t>
      </w:r>
      <w:ins w:id="127" w:author="Juan Ramon Lacalle Remigio" w:date="2018-01-11T13:54:00Z">
        <w:r w:rsidR="00E20D8C">
          <w:rPr>
            <w:lang w:val="es-ES_tradnl"/>
          </w:rPr>
          <w:t xml:space="preserve"> (presión)</w:t>
        </w:r>
      </w:ins>
      <w:r w:rsidRPr="00935B40">
        <w:rPr>
          <w:lang w:val="es-ES_tradnl"/>
        </w:rPr>
        <w:t xml:space="preserve"> y </w:t>
      </w:r>
      <w:r w:rsidRPr="00E20D8C">
        <w:rPr>
          <w:b/>
          <w:lang w:val="es-ES_tradnl"/>
          <w:rPrChange w:id="128" w:author="Juan Ramon Lacalle Remigio" w:date="2018-01-11T13:54:00Z">
            <w:rPr>
              <w:lang w:val="es-ES_tradnl"/>
            </w:rPr>
          </w:rPrChange>
        </w:rPr>
        <w:t>c</w:t>
      </w:r>
      <w:r w:rsidRPr="00935B40">
        <w:rPr>
          <w:lang w:val="es-ES_tradnl"/>
        </w:rPr>
        <w:t xml:space="preserve"> </w:t>
      </w:r>
      <w:ins w:id="129" w:author="Juan Ramon Lacalle Remigio" w:date="2018-01-11T13:55:00Z">
        <w:r w:rsidR="00E20D8C">
          <w:rPr>
            <w:lang w:val="es-ES_tradnl"/>
          </w:rPr>
          <w:t xml:space="preserve">(concentración) </w:t>
        </w:r>
      </w:ins>
      <w:del w:id="130" w:author="Juan Ramon Lacalle Remigio" w:date="2018-01-11T13:55:00Z">
        <w:r w:rsidRPr="00935B40" w:rsidDel="00E20D8C">
          <w:rPr>
            <w:lang w:val="es-ES_tradnl"/>
          </w:rPr>
          <w:delText>vienen dadas</w:delText>
        </w:r>
      </w:del>
      <w:ins w:id="131" w:author="Juan Ramon Lacalle Remigio" w:date="2018-01-11T13:55:00Z">
        <w:r w:rsidR="00E20D8C">
          <w:rPr>
            <w:lang w:val="es-ES_tradnl"/>
          </w:rPr>
          <w:t>se expresan</w:t>
        </w:r>
      </w:ins>
      <w:r w:rsidRPr="00935B40">
        <w:rPr>
          <w:lang w:val="es-ES_tradnl"/>
        </w:rPr>
        <w:t xml:space="preserve"> en </w:t>
      </w:r>
      <w:r w:rsidRPr="0007117B">
        <w:rPr>
          <w:i/>
          <w:lang w:val="es-ES_tradnl"/>
          <w:rPrChange w:id="132" w:author="Juan Ramon Lacalle Remigio" w:date="2018-01-11T16:51:00Z">
            <w:rPr>
              <w:lang w:val="es-ES_tradnl"/>
            </w:rPr>
          </w:rPrChange>
        </w:rPr>
        <w:t>mm</w:t>
      </w:r>
      <w:del w:id="133" w:author="Juan Ramon Lacalle Remigio" w:date="2018-01-11T16:51:00Z">
        <w:r w:rsidRPr="0007117B" w:rsidDel="0007117B">
          <w:rPr>
            <w:i/>
            <w:lang w:val="es-ES_tradnl"/>
            <w:rPrChange w:id="134" w:author="Juan Ramon Lacalle Remigio" w:date="2018-01-11T16:51:00Z">
              <w:rPr>
                <w:lang w:val="es-ES_tradnl"/>
              </w:rPr>
            </w:rPrChange>
          </w:rPr>
          <w:delText xml:space="preserve"> de</w:delText>
        </w:r>
      </w:del>
      <w:r w:rsidRPr="0007117B">
        <w:rPr>
          <w:i/>
          <w:lang w:val="es-ES_tradnl"/>
          <w:rPrChange w:id="135" w:author="Juan Ramon Lacalle Remigio" w:date="2018-01-11T16:51:00Z">
            <w:rPr>
              <w:lang w:val="es-ES_tradnl"/>
            </w:rPr>
          </w:rPrChange>
        </w:rPr>
        <w:t xml:space="preserve"> Hg</w:t>
      </w:r>
      <w:r w:rsidRPr="00935B40">
        <w:rPr>
          <w:lang w:val="es-ES_tradnl"/>
        </w:rPr>
        <w:t xml:space="preserve"> y </w:t>
      </w:r>
      <w:r w:rsidRPr="0007117B">
        <w:rPr>
          <w:i/>
          <w:lang w:val="es-ES_tradnl"/>
          <w:rPrChange w:id="136" w:author="Juan Ramon Lacalle Remigio" w:date="2018-01-11T16:51:00Z">
            <w:rPr>
              <w:lang w:val="es-ES_tradnl"/>
            </w:rPr>
          </w:rPrChange>
        </w:rPr>
        <w:t>mg/l</w:t>
      </w:r>
      <w:r w:rsidRPr="00935B40">
        <w:rPr>
          <w:lang w:val="es-ES_tradnl"/>
        </w:rPr>
        <w:t xml:space="preserve"> respectivamente. </w:t>
      </w:r>
    </w:p>
    <w:bookmarkEnd w:id="120"/>
    <w:p w:rsidR="00555D04" w:rsidRPr="00935B40" w:rsidRDefault="00B1596D" w:rsidP="00A932BE">
      <w:pPr>
        <w:pStyle w:val="NormalWeb"/>
        <w:spacing w:before="0" w:beforeAutospacing="0" w:after="0" w:afterAutospacing="0" w:line="276" w:lineRule="auto"/>
        <w:jc w:val="both"/>
        <w:rPr>
          <w:lang w:val="es-ES_tradnl"/>
        </w:rPr>
      </w:pPr>
      <w:del w:id="137" w:author="Juan Ramon Lacalle Remigio" w:date="2018-01-11T16:51:00Z">
        <w:r w:rsidRPr="00935B40" w:rsidDel="0007117B">
          <w:rPr>
            <w:lang w:val="es-ES_tradnl"/>
          </w:rPr>
          <w:delText xml:space="preserve">Para </w:delText>
        </w:r>
      </w:del>
      <w:ins w:id="138" w:author="Juan Ramon Lacalle Remigio" w:date="2018-01-11T16:51:00Z">
        <w:r w:rsidR="0007117B">
          <w:rPr>
            <w:lang w:val="es-ES_tradnl"/>
          </w:rPr>
          <w:t>En</w:t>
        </w:r>
        <w:r w:rsidR="0007117B" w:rsidRPr="00935B40">
          <w:rPr>
            <w:lang w:val="es-ES_tradnl"/>
          </w:rPr>
          <w:t xml:space="preserve"> </w:t>
        </w:r>
      </w:ins>
      <w:r w:rsidRPr="00935B40">
        <w:rPr>
          <w:lang w:val="es-ES_tradnl"/>
        </w:rPr>
        <w:t>un</w:t>
      </w:r>
      <w:ins w:id="139" w:author="Juan Ramon Lacalle Remigio" w:date="2018-01-11T16:51:00Z">
        <w:r w:rsidR="0007117B">
          <w:rPr>
            <w:lang w:val="es-ES_tradnl"/>
          </w:rPr>
          <w:t>a</w:t>
        </w:r>
      </w:ins>
      <w:r w:rsidRPr="00935B40">
        <w:rPr>
          <w:lang w:val="es-ES_tradnl"/>
        </w:rPr>
        <w:t xml:space="preserve"> </w:t>
      </w:r>
      <w:del w:id="140" w:author="Juan Ramon Lacalle Remigio" w:date="2018-01-11T16:51:00Z">
        <w:r w:rsidRPr="00935B40" w:rsidDel="0007117B">
          <w:rPr>
            <w:lang w:val="es-ES_tradnl"/>
          </w:rPr>
          <w:delText xml:space="preserve">grupo </w:delText>
        </w:r>
      </w:del>
      <w:ins w:id="141" w:author="Juan Ramon Lacalle Remigio" w:date="2018-01-11T16:51:00Z">
        <w:r w:rsidR="0007117B">
          <w:rPr>
            <w:lang w:val="es-ES_tradnl"/>
          </w:rPr>
          <w:t>muestra</w:t>
        </w:r>
        <w:r w:rsidR="0007117B" w:rsidRPr="00935B40">
          <w:rPr>
            <w:lang w:val="es-ES_tradnl"/>
          </w:rPr>
          <w:t xml:space="preserve"> </w:t>
        </w:r>
      </w:ins>
      <w:r w:rsidRPr="00935B40">
        <w:rPr>
          <w:lang w:val="es-ES_tradnl"/>
        </w:rPr>
        <w:t xml:space="preserve">de 20 pacientes, los valores medios han sido </w:t>
      </w:r>
      <w:smartTag w:uri="urn:schemas-microsoft-com:office:smarttags" w:element="metricconverter">
        <w:smartTagPr>
          <w:attr w:name="ProductID" w:val="16 mm"/>
        </w:smartTagPr>
        <w:r w:rsidRPr="00935B40">
          <w:rPr>
            <w:lang w:val="es-ES_tradnl"/>
          </w:rPr>
          <w:t>16 mm</w:t>
        </w:r>
      </w:smartTag>
      <w:r w:rsidRPr="00935B40">
        <w:rPr>
          <w:lang w:val="es-ES_tradnl"/>
        </w:rPr>
        <w:t xml:space="preserve"> Hg y 40 mg/l y las dispersiones de 0,16 (mm Hg)</w:t>
      </w:r>
      <w:r w:rsidRPr="00935B40">
        <w:rPr>
          <w:vertAlign w:val="superscript"/>
          <w:lang w:val="es-ES_tradnl"/>
        </w:rPr>
        <w:t>2</w:t>
      </w:r>
      <w:r w:rsidRPr="00935B40">
        <w:rPr>
          <w:lang w:val="es-ES_tradnl"/>
        </w:rPr>
        <w:t xml:space="preserve"> y 0,49 (mg/l)</w:t>
      </w:r>
      <w:r w:rsidRPr="00935B40">
        <w:rPr>
          <w:vertAlign w:val="superscript"/>
          <w:lang w:val="es-ES_tradnl"/>
        </w:rPr>
        <w:t>2</w:t>
      </w:r>
      <w:r w:rsidRPr="00935B40">
        <w:rPr>
          <w:lang w:val="es-ES_tradnl"/>
        </w:rPr>
        <w:t>. El coeficiente de correlación lineal es:</w:t>
      </w:r>
    </w:p>
    <w:p w:rsidR="00B1596D" w:rsidRPr="00935B40" w:rsidRDefault="007A04D4" w:rsidP="00A932BE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</w:pPr>
      <w:ins w:id="142" w:author="Juan Ramon Lacalle Remigio" w:date="2018-01-11T16:49:00Z">
        <w:r>
          <w:t>-</w:t>
        </w:r>
      </w:ins>
      <w:r w:rsidR="00B1596D" w:rsidRPr="00935B40">
        <w:t>0,</w:t>
      </w:r>
      <w:del w:id="143" w:author="Juan Ramon Lacalle Remigio" w:date="2018-01-11T16:49:00Z">
        <w:r w:rsidR="00B1596D" w:rsidRPr="00935B40" w:rsidDel="007A04D4">
          <w:delText>875</w:delText>
        </w:r>
      </w:del>
      <w:ins w:id="144" w:author="Juan Ramon Lacalle Remigio" w:date="2018-01-11T16:49:00Z">
        <w:r w:rsidRPr="00935B40">
          <w:t>8</w:t>
        </w:r>
        <w:r>
          <w:t>8</w:t>
        </w:r>
      </w:ins>
    </w:p>
    <w:p w:rsidR="00B1596D" w:rsidRPr="00935B40" w:rsidRDefault="00B1596D" w:rsidP="00A932BE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</w:pPr>
      <w:r w:rsidRPr="00935B40">
        <w:t>0,</w:t>
      </w:r>
      <w:del w:id="145" w:author="Juan Ramon Lacalle Remigio" w:date="2018-01-11T16:50:00Z">
        <w:r w:rsidRPr="00935B40" w:rsidDel="007A04D4">
          <w:delText>6</w:delText>
        </w:r>
      </w:del>
      <w:ins w:id="146" w:author="Juan Ramon Lacalle Remigio" w:date="2018-01-11T16:50:00Z">
        <w:r w:rsidR="007A04D4">
          <w:t>50</w:t>
        </w:r>
      </w:ins>
    </w:p>
    <w:p w:rsidR="00B1596D" w:rsidRPr="00935B40" w:rsidRDefault="00B1596D" w:rsidP="00A932BE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</w:pPr>
      <w:r w:rsidRPr="00935B40">
        <w:t>0,64</w:t>
      </w:r>
    </w:p>
    <w:p w:rsidR="00B1596D" w:rsidRPr="00935B40" w:rsidRDefault="00B1596D" w:rsidP="00A932BE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jc w:val="both"/>
      </w:pPr>
      <w:r w:rsidRPr="00935B40">
        <w:t>0,8</w:t>
      </w:r>
      <w:ins w:id="147" w:author="Juan Ramon Lacalle Remigio" w:date="2018-01-11T16:50:00Z">
        <w:r w:rsidR="007A04D4">
          <w:t>8</w:t>
        </w:r>
      </w:ins>
    </w:p>
    <w:p w:rsidR="00935B40" w:rsidRPr="00935B40" w:rsidRDefault="00935B40" w:rsidP="00193FFB">
      <w:pPr>
        <w:pStyle w:val="NormalWeb"/>
        <w:spacing w:before="0" w:beforeAutospacing="0" w:after="0" w:afterAutospacing="0" w:line="276" w:lineRule="auto"/>
        <w:ind w:left="720"/>
        <w:jc w:val="both"/>
      </w:pPr>
    </w:p>
    <w:sectPr w:rsidR="00935B40" w:rsidRPr="00935B40" w:rsidSect="00A932BE">
      <w:headerReference w:type="default" r:id="rId12"/>
      <w:footerReference w:type="default" r:id="rId13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82" w:rsidRDefault="004F7B82" w:rsidP="00A932BE">
      <w:pPr>
        <w:spacing w:after="0" w:line="240" w:lineRule="auto"/>
      </w:pPr>
      <w:r>
        <w:separator/>
      </w:r>
    </w:p>
  </w:endnote>
  <w:endnote w:type="continuationSeparator" w:id="0">
    <w:p w:rsidR="004F7B82" w:rsidRDefault="004F7B82" w:rsidP="00A9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2BE" w:rsidRDefault="001F7E5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15/01/2018</w:t>
    </w:r>
    <w:r w:rsidR="00A932BE">
      <w:rPr>
        <w:rFonts w:asciiTheme="majorHAnsi" w:eastAsiaTheme="majorEastAsia" w:hAnsiTheme="majorHAnsi" w:cstheme="majorBidi"/>
      </w:rPr>
      <w:ptab w:relativeTo="margin" w:alignment="right" w:leader="none"/>
    </w:r>
    <w:r w:rsidR="00A932BE">
      <w:rPr>
        <w:rFonts w:asciiTheme="majorHAnsi" w:eastAsiaTheme="majorEastAsia" w:hAnsiTheme="majorHAnsi" w:cstheme="majorBidi"/>
      </w:rPr>
      <w:t xml:space="preserve">Página </w:t>
    </w:r>
    <w:r w:rsidR="00A932BE">
      <w:rPr>
        <w:rFonts w:eastAsiaTheme="minorEastAsia"/>
      </w:rPr>
      <w:fldChar w:fldCharType="begin"/>
    </w:r>
    <w:r w:rsidR="00A932BE">
      <w:instrText>PAGE   \* MERGEFORMAT</w:instrText>
    </w:r>
    <w:r w:rsidR="00A932BE">
      <w:rPr>
        <w:rFonts w:eastAsiaTheme="minorEastAsia"/>
      </w:rPr>
      <w:fldChar w:fldCharType="separate"/>
    </w:r>
    <w:r w:rsidR="004F7B82" w:rsidRPr="004F7B82">
      <w:rPr>
        <w:rFonts w:asciiTheme="majorHAnsi" w:eastAsiaTheme="majorEastAsia" w:hAnsiTheme="majorHAnsi" w:cstheme="majorBidi"/>
        <w:noProof/>
      </w:rPr>
      <w:t>1</w:t>
    </w:r>
    <w:r w:rsidR="00A932BE">
      <w:rPr>
        <w:rFonts w:asciiTheme="majorHAnsi" w:eastAsiaTheme="majorEastAsia" w:hAnsiTheme="majorHAnsi" w:cstheme="majorBidi"/>
      </w:rPr>
      <w:fldChar w:fldCharType="end"/>
    </w:r>
  </w:p>
  <w:p w:rsidR="00A932BE" w:rsidRDefault="00A93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82" w:rsidRDefault="004F7B82" w:rsidP="00A932BE">
      <w:pPr>
        <w:spacing w:after="0" w:line="240" w:lineRule="auto"/>
      </w:pPr>
      <w:r>
        <w:separator/>
      </w:r>
    </w:p>
  </w:footnote>
  <w:footnote w:type="continuationSeparator" w:id="0">
    <w:p w:rsidR="004F7B82" w:rsidRDefault="004F7B82" w:rsidP="00A9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B2B5E87941043A18C9C1D757E9ED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932BE" w:rsidRDefault="00A932B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Bioestadística                                                                                              Tipo </w:t>
        </w:r>
        <w:r w:rsidR="00D7449A">
          <w:rPr>
            <w:rFonts w:asciiTheme="majorHAnsi" w:eastAsiaTheme="majorEastAsia" w:hAnsiTheme="majorHAnsi" w:cstheme="majorBidi"/>
            <w:sz w:val="32"/>
            <w:szCs w:val="32"/>
          </w:rPr>
          <w:t>A</w:t>
        </w:r>
      </w:p>
    </w:sdtContent>
  </w:sdt>
  <w:p w:rsidR="00A932BE" w:rsidRDefault="00A93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644"/>
    <w:multiLevelType w:val="multilevel"/>
    <w:tmpl w:val="EE8049A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43C2102"/>
    <w:multiLevelType w:val="hybridMultilevel"/>
    <w:tmpl w:val="E3E44F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A25FB"/>
    <w:multiLevelType w:val="hybridMultilevel"/>
    <w:tmpl w:val="6A8C0E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777B9"/>
    <w:multiLevelType w:val="hybridMultilevel"/>
    <w:tmpl w:val="B7189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83ADB"/>
    <w:multiLevelType w:val="hybridMultilevel"/>
    <w:tmpl w:val="E9482A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A3FBB"/>
    <w:multiLevelType w:val="hybridMultilevel"/>
    <w:tmpl w:val="10ACDA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C9E"/>
    <w:multiLevelType w:val="hybridMultilevel"/>
    <w:tmpl w:val="873A65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B04C1"/>
    <w:multiLevelType w:val="hybridMultilevel"/>
    <w:tmpl w:val="3C8C3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F564D"/>
    <w:multiLevelType w:val="hybridMultilevel"/>
    <w:tmpl w:val="538224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D07ED"/>
    <w:multiLevelType w:val="hybridMultilevel"/>
    <w:tmpl w:val="86A60F0E"/>
    <w:lvl w:ilvl="0" w:tplc="0C0A0017">
      <w:start w:val="1"/>
      <w:numFmt w:val="lowerLetter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02525DA"/>
    <w:multiLevelType w:val="hybridMultilevel"/>
    <w:tmpl w:val="A120DD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44AE3"/>
    <w:multiLevelType w:val="hybridMultilevel"/>
    <w:tmpl w:val="70C477C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D6F36"/>
    <w:multiLevelType w:val="hybridMultilevel"/>
    <w:tmpl w:val="8A463F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F0E56"/>
    <w:multiLevelType w:val="hybridMultilevel"/>
    <w:tmpl w:val="46860E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B043D"/>
    <w:multiLevelType w:val="hybridMultilevel"/>
    <w:tmpl w:val="A70613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F2D93"/>
    <w:multiLevelType w:val="hybridMultilevel"/>
    <w:tmpl w:val="3410D202"/>
    <w:lvl w:ilvl="0" w:tplc="0C0A0017">
      <w:start w:val="1"/>
      <w:numFmt w:val="lowerLetter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85106F8"/>
    <w:multiLevelType w:val="hybridMultilevel"/>
    <w:tmpl w:val="13FC07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04A25"/>
    <w:multiLevelType w:val="hybridMultilevel"/>
    <w:tmpl w:val="5CA49A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46F48"/>
    <w:multiLevelType w:val="hybridMultilevel"/>
    <w:tmpl w:val="F2AC4B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B091E"/>
    <w:multiLevelType w:val="hybridMultilevel"/>
    <w:tmpl w:val="C4F47E5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A1E25"/>
    <w:multiLevelType w:val="hybridMultilevel"/>
    <w:tmpl w:val="35C4EA8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D76AD"/>
    <w:multiLevelType w:val="hybridMultilevel"/>
    <w:tmpl w:val="391AEF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20AD1"/>
    <w:multiLevelType w:val="hybridMultilevel"/>
    <w:tmpl w:val="5D76D4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32970"/>
    <w:multiLevelType w:val="multilevel"/>
    <w:tmpl w:val="E89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97A3F"/>
    <w:multiLevelType w:val="hybridMultilevel"/>
    <w:tmpl w:val="07C08B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E3E0E"/>
    <w:multiLevelType w:val="hybridMultilevel"/>
    <w:tmpl w:val="A25C4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67F1F"/>
    <w:multiLevelType w:val="hybridMultilevel"/>
    <w:tmpl w:val="1D049054"/>
    <w:lvl w:ilvl="0" w:tplc="7BB44A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7" w15:restartNumberingAfterBreak="0">
    <w:nsid w:val="6D312E90"/>
    <w:multiLevelType w:val="hybridMultilevel"/>
    <w:tmpl w:val="12D4CBC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05576"/>
    <w:multiLevelType w:val="hybridMultilevel"/>
    <w:tmpl w:val="98E069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30AF7"/>
    <w:multiLevelType w:val="hybridMultilevel"/>
    <w:tmpl w:val="D68E9A24"/>
    <w:lvl w:ilvl="0" w:tplc="AC5CB48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7745D"/>
    <w:multiLevelType w:val="hybridMultilevel"/>
    <w:tmpl w:val="C748AF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02334"/>
    <w:multiLevelType w:val="hybridMultilevel"/>
    <w:tmpl w:val="8AAAFD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A15BA"/>
    <w:multiLevelType w:val="hybridMultilevel"/>
    <w:tmpl w:val="4AF071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62EED"/>
    <w:multiLevelType w:val="hybridMultilevel"/>
    <w:tmpl w:val="C0CC08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F7DE4"/>
    <w:multiLevelType w:val="hybridMultilevel"/>
    <w:tmpl w:val="F39C3C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623A6"/>
    <w:multiLevelType w:val="hybridMultilevel"/>
    <w:tmpl w:val="C5EA17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19"/>
  </w:num>
  <w:num w:numId="4">
    <w:abstractNumId w:val="15"/>
  </w:num>
  <w:num w:numId="5">
    <w:abstractNumId w:val="31"/>
  </w:num>
  <w:num w:numId="6">
    <w:abstractNumId w:val="9"/>
  </w:num>
  <w:num w:numId="7">
    <w:abstractNumId w:val="13"/>
  </w:num>
  <w:num w:numId="8">
    <w:abstractNumId w:val="27"/>
  </w:num>
  <w:num w:numId="9">
    <w:abstractNumId w:val="24"/>
  </w:num>
  <w:num w:numId="10">
    <w:abstractNumId w:val="35"/>
  </w:num>
  <w:num w:numId="11">
    <w:abstractNumId w:val="21"/>
  </w:num>
  <w:num w:numId="12">
    <w:abstractNumId w:val="26"/>
  </w:num>
  <w:num w:numId="13">
    <w:abstractNumId w:val="7"/>
  </w:num>
  <w:num w:numId="14">
    <w:abstractNumId w:val="20"/>
  </w:num>
  <w:num w:numId="15">
    <w:abstractNumId w:val="0"/>
  </w:num>
  <w:num w:numId="16">
    <w:abstractNumId w:val="11"/>
  </w:num>
  <w:num w:numId="17">
    <w:abstractNumId w:val="5"/>
  </w:num>
  <w:num w:numId="18">
    <w:abstractNumId w:val="10"/>
  </w:num>
  <w:num w:numId="19">
    <w:abstractNumId w:val="8"/>
  </w:num>
  <w:num w:numId="20">
    <w:abstractNumId w:val="6"/>
  </w:num>
  <w:num w:numId="21">
    <w:abstractNumId w:val="2"/>
  </w:num>
  <w:num w:numId="22">
    <w:abstractNumId w:val="34"/>
  </w:num>
  <w:num w:numId="23">
    <w:abstractNumId w:val="29"/>
  </w:num>
  <w:num w:numId="24">
    <w:abstractNumId w:val="25"/>
  </w:num>
  <w:num w:numId="25">
    <w:abstractNumId w:val="22"/>
  </w:num>
  <w:num w:numId="26">
    <w:abstractNumId w:val="3"/>
  </w:num>
  <w:num w:numId="27">
    <w:abstractNumId w:val="28"/>
  </w:num>
  <w:num w:numId="28">
    <w:abstractNumId w:val="17"/>
  </w:num>
  <w:num w:numId="29">
    <w:abstractNumId w:val="32"/>
  </w:num>
  <w:num w:numId="30">
    <w:abstractNumId w:val="16"/>
  </w:num>
  <w:num w:numId="31">
    <w:abstractNumId w:val="4"/>
  </w:num>
  <w:num w:numId="32">
    <w:abstractNumId w:val="12"/>
  </w:num>
  <w:num w:numId="33">
    <w:abstractNumId w:val="30"/>
  </w:num>
  <w:num w:numId="34">
    <w:abstractNumId w:val="14"/>
  </w:num>
  <w:num w:numId="35">
    <w:abstractNumId w:val="1"/>
  </w:num>
  <w:num w:numId="3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Ramon Lacalle Remigio">
    <w15:presenceInfo w15:providerId="Windows Live" w15:userId="d1d04a243df1c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D9"/>
    <w:rsid w:val="00002944"/>
    <w:rsid w:val="00032917"/>
    <w:rsid w:val="0007117B"/>
    <w:rsid w:val="00081B22"/>
    <w:rsid w:val="00084FA8"/>
    <w:rsid w:val="000923E7"/>
    <w:rsid w:val="000C464F"/>
    <w:rsid w:val="000E50BC"/>
    <w:rsid w:val="000F199C"/>
    <w:rsid w:val="000F38D9"/>
    <w:rsid w:val="00111F15"/>
    <w:rsid w:val="001140C2"/>
    <w:rsid w:val="0015654D"/>
    <w:rsid w:val="00193FFB"/>
    <w:rsid w:val="001A3735"/>
    <w:rsid w:val="001A758E"/>
    <w:rsid w:val="001B41F3"/>
    <w:rsid w:val="001D2156"/>
    <w:rsid w:val="001D7EEE"/>
    <w:rsid w:val="001F5B6A"/>
    <w:rsid w:val="001F7E52"/>
    <w:rsid w:val="002034F6"/>
    <w:rsid w:val="002805C4"/>
    <w:rsid w:val="002A1787"/>
    <w:rsid w:val="002B6D80"/>
    <w:rsid w:val="002E60F1"/>
    <w:rsid w:val="0030200E"/>
    <w:rsid w:val="00303932"/>
    <w:rsid w:val="0031760A"/>
    <w:rsid w:val="00325B97"/>
    <w:rsid w:val="0033782D"/>
    <w:rsid w:val="00351ECA"/>
    <w:rsid w:val="003605F5"/>
    <w:rsid w:val="003C533C"/>
    <w:rsid w:val="003D4507"/>
    <w:rsid w:val="00414240"/>
    <w:rsid w:val="0046407E"/>
    <w:rsid w:val="00480321"/>
    <w:rsid w:val="00494454"/>
    <w:rsid w:val="004B01D8"/>
    <w:rsid w:val="004C0104"/>
    <w:rsid w:val="004F7B82"/>
    <w:rsid w:val="00515075"/>
    <w:rsid w:val="005176C1"/>
    <w:rsid w:val="00530C66"/>
    <w:rsid w:val="005378BD"/>
    <w:rsid w:val="00555D04"/>
    <w:rsid w:val="005A5F5B"/>
    <w:rsid w:val="005C3DCE"/>
    <w:rsid w:val="005D3C28"/>
    <w:rsid w:val="005E4741"/>
    <w:rsid w:val="00603929"/>
    <w:rsid w:val="006131B7"/>
    <w:rsid w:val="006171C4"/>
    <w:rsid w:val="00631870"/>
    <w:rsid w:val="006424B4"/>
    <w:rsid w:val="00652185"/>
    <w:rsid w:val="0067296F"/>
    <w:rsid w:val="00690C91"/>
    <w:rsid w:val="006D396B"/>
    <w:rsid w:val="00702CF1"/>
    <w:rsid w:val="00714EDE"/>
    <w:rsid w:val="007256F6"/>
    <w:rsid w:val="0074751E"/>
    <w:rsid w:val="00781A31"/>
    <w:rsid w:val="007A04D4"/>
    <w:rsid w:val="007F1A41"/>
    <w:rsid w:val="00805ABF"/>
    <w:rsid w:val="00806E93"/>
    <w:rsid w:val="008522C1"/>
    <w:rsid w:val="008729D9"/>
    <w:rsid w:val="008A4EE4"/>
    <w:rsid w:val="008B6391"/>
    <w:rsid w:val="008C1648"/>
    <w:rsid w:val="008F5E40"/>
    <w:rsid w:val="00935B40"/>
    <w:rsid w:val="00936B3A"/>
    <w:rsid w:val="00953586"/>
    <w:rsid w:val="009659BE"/>
    <w:rsid w:val="00986FD7"/>
    <w:rsid w:val="009A3BD9"/>
    <w:rsid w:val="009A7D79"/>
    <w:rsid w:val="009D63BD"/>
    <w:rsid w:val="00A300CB"/>
    <w:rsid w:val="00A43456"/>
    <w:rsid w:val="00A608CE"/>
    <w:rsid w:val="00A613D5"/>
    <w:rsid w:val="00A74FC4"/>
    <w:rsid w:val="00A932BE"/>
    <w:rsid w:val="00AA241F"/>
    <w:rsid w:val="00AB4C51"/>
    <w:rsid w:val="00AC4CF7"/>
    <w:rsid w:val="00AF3FC6"/>
    <w:rsid w:val="00B06775"/>
    <w:rsid w:val="00B15110"/>
    <w:rsid w:val="00B1596D"/>
    <w:rsid w:val="00B23649"/>
    <w:rsid w:val="00B45FD8"/>
    <w:rsid w:val="00BE7F57"/>
    <w:rsid w:val="00C108BF"/>
    <w:rsid w:val="00C15F22"/>
    <w:rsid w:val="00C36830"/>
    <w:rsid w:val="00C40E0F"/>
    <w:rsid w:val="00C9012A"/>
    <w:rsid w:val="00CD45FA"/>
    <w:rsid w:val="00CD46A2"/>
    <w:rsid w:val="00CE441C"/>
    <w:rsid w:val="00D07D88"/>
    <w:rsid w:val="00D21B78"/>
    <w:rsid w:val="00D2358A"/>
    <w:rsid w:val="00D52731"/>
    <w:rsid w:val="00D54B42"/>
    <w:rsid w:val="00D7449A"/>
    <w:rsid w:val="00DC105D"/>
    <w:rsid w:val="00DC6A99"/>
    <w:rsid w:val="00DC72BC"/>
    <w:rsid w:val="00E20D8C"/>
    <w:rsid w:val="00E34909"/>
    <w:rsid w:val="00E42FA3"/>
    <w:rsid w:val="00E47CEA"/>
    <w:rsid w:val="00E611E0"/>
    <w:rsid w:val="00E61F00"/>
    <w:rsid w:val="00E74FBE"/>
    <w:rsid w:val="00ED409B"/>
    <w:rsid w:val="00F6715C"/>
    <w:rsid w:val="00F85B7C"/>
    <w:rsid w:val="00FA79BC"/>
    <w:rsid w:val="00FB049F"/>
    <w:rsid w:val="00F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4957CE"/>
  <w15:docId w15:val="{B28FAE84-6E1A-4E5E-A780-89660162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6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4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41C"/>
    <w:rPr>
      <w:rFonts w:ascii="Tahoma" w:hAnsi="Tahoma" w:cs="Tahoma"/>
      <w:sz w:val="16"/>
      <w:szCs w:val="16"/>
    </w:rPr>
  </w:style>
  <w:style w:type="paragraph" w:customStyle="1" w:styleId="questiontext">
    <w:name w:val="questiontext"/>
    <w:basedOn w:val="Normal"/>
    <w:rsid w:val="00E3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rsid w:val="00ED4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424B4"/>
    <w:rPr>
      <w:b/>
      <w:bCs/>
    </w:rPr>
  </w:style>
  <w:style w:type="paragraph" w:customStyle="1" w:styleId="Prrafodelista1">
    <w:name w:val="Párrafo de lista1"/>
    <w:basedOn w:val="Normal"/>
    <w:rsid w:val="00AC4CF7"/>
    <w:pPr>
      <w:suppressAutoHyphens/>
      <w:ind w:left="720"/>
    </w:pPr>
    <w:rPr>
      <w:rFonts w:ascii="Calibri" w:eastAsia="Times New Roman" w:hAnsi="Calibri" w:cs="Times New Roman"/>
      <w:lang w:eastAsia="ar-SA"/>
    </w:rPr>
  </w:style>
  <w:style w:type="character" w:customStyle="1" w:styleId="a">
    <w:name w:val="a"/>
    <w:basedOn w:val="Fuentedeprrafopredeter"/>
    <w:rsid w:val="00E74FBE"/>
  </w:style>
  <w:style w:type="character" w:customStyle="1" w:styleId="l8">
    <w:name w:val="l8"/>
    <w:basedOn w:val="Fuentedeprrafopredeter"/>
    <w:rsid w:val="00E74FBE"/>
  </w:style>
  <w:style w:type="character" w:customStyle="1" w:styleId="l9">
    <w:name w:val="l9"/>
    <w:basedOn w:val="Fuentedeprrafopredeter"/>
    <w:rsid w:val="00E74FBE"/>
  </w:style>
  <w:style w:type="character" w:customStyle="1" w:styleId="l7">
    <w:name w:val="l7"/>
    <w:basedOn w:val="Fuentedeprrafopredeter"/>
    <w:rsid w:val="00E74FBE"/>
  </w:style>
  <w:style w:type="paragraph" w:customStyle="1" w:styleId="ListParagraph1">
    <w:name w:val="List Paragraph1"/>
    <w:basedOn w:val="Normal"/>
    <w:rsid w:val="00805ABF"/>
    <w:pPr>
      <w:suppressAutoHyphens/>
      <w:ind w:left="720"/>
    </w:pPr>
    <w:rPr>
      <w:rFonts w:ascii="Calibri" w:eastAsia="Calibri" w:hAnsi="Calibri" w:cs="Times New Roman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A93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2BE"/>
  </w:style>
  <w:style w:type="paragraph" w:styleId="Piedepgina">
    <w:name w:val="footer"/>
    <w:basedOn w:val="Normal"/>
    <w:link w:val="PiedepginaCar"/>
    <w:uiPriority w:val="99"/>
    <w:unhideWhenUsed/>
    <w:rsid w:val="00A93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2BE"/>
  </w:style>
  <w:style w:type="table" w:customStyle="1" w:styleId="Tablaconcuadrcula2">
    <w:name w:val="Tabla con cuadrícula2"/>
    <w:basedOn w:val="Tablanormal"/>
    <w:next w:val="Tablaconcuadrcula"/>
    <w:rsid w:val="008F5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2B5E87941043A18C9C1D757E9ED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787F6-53DD-4EDF-88FC-A4EFF7C5AADD}"/>
      </w:docPartPr>
      <w:docPartBody>
        <w:p w:rsidR="00A77A9C" w:rsidRDefault="00813012" w:rsidP="00813012">
          <w:pPr>
            <w:pStyle w:val="2B2B5E87941043A18C9C1D757E9ED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12"/>
    <w:rsid w:val="00015E03"/>
    <w:rsid w:val="00211968"/>
    <w:rsid w:val="00655AC4"/>
    <w:rsid w:val="00813012"/>
    <w:rsid w:val="00A32A0F"/>
    <w:rsid w:val="00A77A9C"/>
    <w:rsid w:val="00D620BB"/>
    <w:rsid w:val="00E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2B5E87941043A18C9C1D757E9ED336">
    <w:name w:val="2B2B5E87941043A18C9C1D757E9ED336"/>
    <w:rsid w:val="00813012"/>
  </w:style>
  <w:style w:type="paragraph" w:customStyle="1" w:styleId="6CF0ABABAF624314A7AD8E4DBC71961A">
    <w:name w:val="6CF0ABABAF624314A7AD8E4DBC71961A"/>
    <w:rsid w:val="00813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A374F-B30D-4B28-AE3E-4E3C6B4D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1882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Bioestadística                                                                                              Tipo A</vt:lpstr>
    </vt:vector>
  </TitlesOfParts>
  <Company>Universidad de Sevilla</Company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Bioestadística                                                                                              Tipo A</dc:title>
  <dc:creator>Ana Fernández Palacín</dc:creator>
  <cp:lastModifiedBy>Juan Ramon Lacalle Remigio</cp:lastModifiedBy>
  <cp:revision>8</cp:revision>
  <cp:lastPrinted>2016-01-26T09:44:00Z</cp:lastPrinted>
  <dcterms:created xsi:type="dcterms:W3CDTF">2018-01-11T12:20:00Z</dcterms:created>
  <dcterms:modified xsi:type="dcterms:W3CDTF">2018-01-11T21:46:00Z</dcterms:modified>
</cp:coreProperties>
</file>